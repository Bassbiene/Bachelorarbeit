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D8A" w:rsidRPr="00183462" w:rsidRDefault="00755666" w:rsidP="006F063E">
      <w:pPr>
        <w:jc w:val="center"/>
        <w:rPr>
          <w:rFonts w:ascii="Calibri Light" w:hAnsi="Calibri Light"/>
          <w:sz w:val="36"/>
          <w:szCs w:val="36"/>
        </w:rPr>
      </w:pPr>
      <w:r w:rsidRPr="00183462">
        <w:rPr>
          <w:rFonts w:ascii="Calibri Light" w:hAnsi="Calibri Light"/>
          <w:sz w:val="36"/>
          <w:szCs w:val="36"/>
        </w:rPr>
        <w:t>Berufsakademie Sachsen</w:t>
      </w:r>
    </w:p>
    <w:p w:rsidR="00755666" w:rsidRPr="00183462" w:rsidRDefault="00755666" w:rsidP="006F063E">
      <w:pPr>
        <w:jc w:val="center"/>
        <w:rPr>
          <w:rFonts w:ascii="Calibri Light" w:hAnsi="Calibri Light"/>
          <w:sz w:val="36"/>
          <w:szCs w:val="36"/>
        </w:rPr>
      </w:pPr>
      <w:r w:rsidRPr="00183462">
        <w:rPr>
          <w:rFonts w:ascii="Calibri Light" w:hAnsi="Calibri Light"/>
          <w:sz w:val="36"/>
          <w:szCs w:val="36"/>
        </w:rPr>
        <w:t>Staatliche Studienakademie Leipzig</w:t>
      </w:r>
    </w:p>
    <w:p w:rsidR="00755666" w:rsidRPr="00183462" w:rsidRDefault="00755666" w:rsidP="006F063E">
      <w:pPr>
        <w:rPr>
          <w:rFonts w:ascii="Calibri Light" w:hAnsi="Calibri Light"/>
        </w:rPr>
      </w:pPr>
    </w:p>
    <w:p w:rsidR="006F063E" w:rsidRPr="00183462" w:rsidDel="009D3FFF" w:rsidRDefault="009D3FFF" w:rsidP="009D3FFF">
      <w:pPr>
        <w:jc w:val="center"/>
        <w:rPr>
          <w:del w:id="0" w:author="Stöckert, Angela, NMU-OI" w:date="2018-02-26T14:30:00Z"/>
          <w:rFonts w:ascii="Calibri Light" w:hAnsi="Calibri Light"/>
          <w:b/>
          <w:bCs/>
          <w:sz w:val="40"/>
          <w:szCs w:val="40"/>
        </w:rPr>
      </w:pPr>
      <w:ins w:id="1" w:author="Stöckert, Angela, NMU-OI" w:date="2018-02-26T14:30:00Z">
        <w:r w:rsidRPr="009D3FFF">
          <w:rPr>
            <w:rFonts w:ascii="Calibri Light" w:hAnsi="Calibri Light"/>
            <w:b/>
            <w:bCs/>
            <w:sz w:val="40"/>
            <w:szCs w:val="40"/>
          </w:rPr>
          <w:t>Evaluierung der SAP Cloud Plattform für die Entwicklung und Anwendung</w:t>
        </w:r>
        <w:r>
          <w:rPr>
            <w:rFonts w:ascii="Calibri Light" w:hAnsi="Calibri Light"/>
            <w:b/>
            <w:bCs/>
            <w:sz w:val="40"/>
            <w:szCs w:val="40"/>
          </w:rPr>
          <w:t xml:space="preserve"> </w:t>
        </w:r>
        <w:bookmarkStart w:id="2" w:name="_GoBack"/>
        <w:bookmarkEnd w:id="2"/>
        <w:r w:rsidRPr="009D3FFF">
          <w:rPr>
            <w:rFonts w:ascii="Calibri Light" w:hAnsi="Calibri Light"/>
            <w:b/>
            <w:bCs/>
            <w:sz w:val="40"/>
            <w:szCs w:val="40"/>
          </w:rPr>
          <w:t>(energiewirtschaftlicher) Funktionen (Apps) am Beispiel einer selbst</w:t>
        </w:r>
        <w:r>
          <w:rPr>
            <w:rFonts w:ascii="Calibri Light" w:hAnsi="Calibri Light"/>
            <w:b/>
            <w:bCs/>
            <w:sz w:val="40"/>
            <w:szCs w:val="40"/>
          </w:rPr>
          <w:t xml:space="preserve"> </w:t>
        </w:r>
        <w:r w:rsidRPr="009D3FFF">
          <w:rPr>
            <w:rFonts w:ascii="Calibri Light" w:hAnsi="Calibri Light"/>
            <w:b/>
            <w:bCs/>
            <w:sz w:val="40"/>
            <w:szCs w:val="40"/>
          </w:rPr>
          <w:t>entwickelten Funktion.</w:t>
        </w:r>
      </w:ins>
      <w:del w:id="3" w:author="Stöckert, Angela, NMU-OI" w:date="2018-02-26T14:30:00Z">
        <w:r w:rsidR="006F063E" w:rsidRPr="00183462" w:rsidDel="009D3FFF">
          <w:rPr>
            <w:rFonts w:ascii="Calibri Light" w:hAnsi="Calibri Light"/>
            <w:b/>
            <w:bCs/>
            <w:sz w:val="40"/>
            <w:szCs w:val="40"/>
          </w:rPr>
          <w:delText xml:space="preserve">Analyse des Einsatzes einer Volltextsuche für die Sage HR </w:delText>
        </w:r>
        <w:r w:rsidR="00DD73CB" w:rsidRPr="00183462" w:rsidDel="009D3FFF">
          <w:rPr>
            <w:rFonts w:ascii="Calibri Light" w:hAnsi="Calibri Light"/>
            <w:b/>
            <w:bCs/>
            <w:sz w:val="40"/>
            <w:szCs w:val="40"/>
          </w:rPr>
          <w:delText>Suite</w:delText>
        </w:r>
        <w:r w:rsidR="006F063E" w:rsidRPr="00183462" w:rsidDel="009D3FFF">
          <w:rPr>
            <w:rFonts w:ascii="Calibri Light" w:hAnsi="Calibri Light"/>
            <w:b/>
            <w:bCs/>
            <w:sz w:val="40"/>
            <w:szCs w:val="40"/>
          </w:rPr>
          <w:delText xml:space="preserve"> am Beispiel von Apache Solr</w:delText>
        </w:r>
      </w:del>
    </w:p>
    <w:p w:rsidR="00755666" w:rsidRPr="00183462" w:rsidRDefault="00755666" w:rsidP="006F063E">
      <w:pPr>
        <w:rPr>
          <w:rFonts w:ascii="Calibri Light" w:hAnsi="Calibri Light"/>
          <w:sz w:val="36"/>
          <w:szCs w:val="36"/>
        </w:rPr>
      </w:pPr>
    </w:p>
    <w:p w:rsidR="00B92D8A" w:rsidRPr="00183462" w:rsidRDefault="004C2BDC" w:rsidP="006F063E">
      <w:pPr>
        <w:jc w:val="center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Bachelorarbeit</w:t>
      </w:r>
    </w:p>
    <w:p w:rsidR="004C2BDC" w:rsidRPr="00183462" w:rsidRDefault="004C2BDC" w:rsidP="006F063E">
      <w:pPr>
        <w:jc w:val="center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zur Erlangung des akademischen Grades eines</w:t>
      </w:r>
    </w:p>
    <w:p w:rsidR="004C2BDC" w:rsidRPr="00183462" w:rsidRDefault="004C2BDC" w:rsidP="006F063E">
      <w:pPr>
        <w:jc w:val="center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„Bachelor of Science“</w:t>
      </w:r>
    </w:p>
    <w:p w:rsidR="00755666" w:rsidRPr="00183462" w:rsidRDefault="00755666" w:rsidP="006F063E">
      <w:pPr>
        <w:jc w:val="center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in der Studienrichtung Informatik</w:t>
      </w:r>
    </w:p>
    <w:p w:rsidR="00755666" w:rsidRPr="00183462" w:rsidRDefault="00755666" w:rsidP="006F063E">
      <w:pPr>
        <w:rPr>
          <w:rFonts w:ascii="Calibri Light" w:hAnsi="Calibri Light"/>
          <w:szCs w:val="36"/>
        </w:rPr>
      </w:pPr>
    </w:p>
    <w:p w:rsidR="004C2BDC" w:rsidRPr="00183462" w:rsidRDefault="00755666" w:rsidP="006F063E">
      <w:pPr>
        <w:ind w:left="2124" w:hanging="2124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Eingereicht von:</w:t>
      </w:r>
      <w:r w:rsidRPr="00183462">
        <w:rPr>
          <w:rFonts w:ascii="Calibri Light" w:hAnsi="Calibri Light"/>
          <w:szCs w:val="36"/>
        </w:rPr>
        <w:tab/>
      </w:r>
      <w:r w:rsidR="00197A5B">
        <w:rPr>
          <w:rFonts w:ascii="Calibri Light" w:hAnsi="Calibri Light"/>
          <w:szCs w:val="36"/>
        </w:rPr>
        <w:t>Angela Stöckert</w:t>
      </w:r>
    </w:p>
    <w:p w:rsidR="004C2BDC" w:rsidRPr="00183462" w:rsidRDefault="004C2BDC" w:rsidP="006F063E">
      <w:pPr>
        <w:ind w:left="1416" w:firstLine="708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Herrmann-Meyer-Straße 11, 04207</w:t>
      </w:r>
      <w:r w:rsidR="00755666" w:rsidRPr="00183462">
        <w:rPr>
          <w:rFonts w:ascii="Calibri Light" w:hAnsi="Calibri Light"/>
          <w:szCs w:val="36"/>
        </w:rPr>
        <w:t xml:space="preserve"> </w:t>
      </w:r>
      <w:r w:rsidRPr="00183462">
        <w:rPr>
          <w:rFonts w:ascii="Calibri Light" w:hAnsi="Calibri Light"/>
          <w:szCs w:val="36"/>
        </w:rPr>
        <w:t>Leipzig</w:t>
      </w:r>
    </w:p>
    <w:p w:rsidR="004C2BDC" w:rsidRPr="00183462" w:rsidRDefault="00755666" w:rsidP="006F063E">
      <w:pPr>
        <w:ind w:left="1416" w:firstLine="708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Seminargruppe: CS14-1</w:t>
      </w:r>
      <w:r w:rsidR="00197A5B">
        <w:rPr>
          <w:rFonts w:ascii="Calibri Light" w:hAnsi="Calibri Light"/>
          <w:szCs w:val="36"/>
        </w:rPr>
        <w:t xml:space="preserve"> /CS15-1</w:t>
      </w:r>
    </w:p>
    <w:p w:rsidR="00755666" w:rsidRPr="00183462" w:rsidRDefault="00197A5B" w:rsidP="006F063E">
      <w:pPr>
        <w:ind w:left="1416" w:firstLine="708"/>
        <w:jc w:val="left"/>
        <w:rPr>
          <w:rFonts w:ascii="Calibri Light" w:hAnsi="Calibri Light"/>
          <w:szCs w:val="36"/>
        </w:rPr>
      </w:pPr>
      <w:r>
        <w:rPr>
          <w:rFonts w:ascii="Calibri Light" w:hAnsi="Calibri Light"/>
          <w:szCs w:val="36"/>
        </w:rPr>
        <w:t>Matrikelnr.: 5000559</w:t>
      </w:r>
    </w:p>
    <w:p w:rsidR="00755666" w:rsidRPr="00183462" w:rsidRDefault="00755666" w:rsidP="006F063E">
      <w:pPr>
        <w:rPr>
          <w:rFonts w:ascii="Calibri Light" w:hAnsi="Calibri Light"/>
          <w:szCs w:val="36"/>
        </w:rPr>
      </w:pPr>
    </w:p>
    <w:p w:rsidR="006F063E" w:rsidRPr="00183462" w:rsidRDefault="00755666" w:rsidP="006F063E">
      <w:pPr>
        <w:ind w:left="2124" w:hanging="2124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/>
          <w:szCs w:val="36"/>
        </w:rPr>
        <w:t>Betreuer:</w:t>
      </w:r>
      <w:r w:rsidRPr="00183462">
        <w:rPr>
          <w:rFonts w:ascii="Calibri Light" w:hAnsi="Calibri Light"/>
          <w:szCs w:val="36"/>
        </w:rPr>
        <w:tab/>
      </w:r>
      <w:r w:rsidR="00197A5B">
        <w:rPr>
          <w:rFonts w:ascii="Calibri Light" w:hAnsi="Calibri Light"/>
          <w:szCs w:val="36"/>
        </w:rPr>
        <w:t>M. o. Science Andre Kierzkowski</w:t>
      </w:r>
    </w:p>
    <w:p w:rsidR="006F063E" w:rsidRPr="00183462" w:rsidRDefault="00197A5B" w:rsidP="006F063E">
      <w:pPr>
        <w:ind w:left="2124"/>
        <w:jc w:val="left"/>
        <w:rPr>
          <w:rFonts w:ascii="Calibri Light" w:hAnsi="Calibri Light"/>
          <w:szCs w:val="36"/>
        </w:rPr>
      </w:pPr>
      <w:r>
        <w:rPr>
          <w:rFonts w:ascii="Calibri Light" w:hAnsi="Calibri Light"/>
          <w:szCs w:val="36"/>
        </w:rPr>
        <w:t>Arvato Systems Perdata GmbH</w:t>
      </w:r>
    </w:p>
    <w:p w:rsidR="006F063E" w:rsidRPr="00183462" w:rsidRDefault="00197A5B" w:rsidP="006F063E">
      <w:pPr>
        <w:ind w:left="2124"/>
        <w:jc w:val="left"/>
        <w:rPr>
          <w:rFonts w:ascii="Calibri Light" w:hAnsi="Calibri Light"/>
          <w:szCs w:val="36"/>
        </w:rPr>
      </w:pPr>
      <w:r>
        <w:rPr>
          <w:rFonts w:ascii="Calibri Light" w:hAnsi="Calibri Light"/>
          <w:szCs w:val="36"/>
        </w:rPr>
        <w:t>Martin-Luther-Ring 7-9</w:t>
      </w:r>
    </w:p>
    <w:p w:rsidR="006F063E" w:rsidRPr="00183462" w:rsidRDefault="001E2687" w:rsidP="006F063E">
      <w:pPr>
        <w:ind w:left="2124"/>
        <w:jc w:val="left"/>
        <w:rPr>
          <w:rFonts w:ascii="Calibri Light" w:hAnsi="Calibri Light"/>
          <w:szCs w:val="36"/>
        </w:rPr>
      </w:pPr>
      <w:r w:rsidRPr="00183462">
        <w:rPr>
          <w:rFonts w:ascii="Calibri Light" w:hAnsi="Calibri Light" w:cs="Arial"/>
          <w:color w:val="222222"/>
          <w:szCs w:val="20"/>
          <w:shd w:val="clear" w:color="auto" w:fill="FFFFFF"/>
        </w:rPr>
        <w:t>04</w:t>
      </w:r>
      <w:r w:rsidR="00197A5B">
        <w:rPr>
          <w:rFonts w:ascii="Calibri Light" w:hAnsi="Calibri Light" w:cs="Arial"/>
          <w:color w:val="222222"/>
          <w:szCs w:val="20"/>
          <w:shd w:val="clear" w:color="auto" w:fill="FFFFFF"/>
        </w:rPr>
        <w:t>109</w:t>
      </w:r>
      <w:r w:rsidRPr="00183462">
        <w:rPr>
          <w:rFonts w:ascii="Calibri Light" w:hAnsi="Calibri Light"/>
          <w:sz w:val="36"/>
          <w:szCs w:val="36"/>
        </w:rPr>
        <w:t xml:space="preserve"> </w:t>
      </w:r>
      <w:r w:rsidRPr="00183462">
        <w:rPr>
          <w:rFonts w:ascii="Calibri Light" w:hAnsi="Calibri Light"/>
          <w:szCs w:val="36"/>
        </w:rPr>
        <w:t>Leipzig</w:t>
      </w:r>
    </w:p>
    <w:p w:rsidR="00C70678" w:rsidRPr="00183462" w:rsidRDefault="00197A5B" w:rsidP="006F063E">
      <w:pPr>
        <w:rPr>
          <w:rFonts w:ascii="Calibri Light" w:hAnsi="Calibri Light"/>
        </w:rPr>
      </w:pPr>
      <w:r>
        <w:rPr>
          <w:rFonts w:ascii="Calibri Light" w:hAnsi="Calibri Light"/>
          <w:szCs w:val="36"/>
        </w:rPr>
        <w:t>Leipzig, 29.06</w:t>
      </w:r>
      <w:r w:rsidR="00755666" w:rsidRPr="00183462">
        <w:rPr>
          <w:rFonts w:ascii="Calibri Light" w:hAnsi="Calibri Light"/>
          <w:szCs w:val="36"/>
        </w:rPr>
        <w:t>.201</w:t>
      </w:r>
      <w:r>
        <w:rPr>
          <w:rFonts w:ascii="Calibri Light" w:hAnsi="Calibri Light"/>
          <w:szCs w:val="36"/>
        </w:rPr>
        <w:t>8</w:t>
      </w:r>
      <w:r w:rsidR="00C70678" w:rsidRPr="00183462">
        <w:rPr>
          <w:rFonts w:ascii="Calibri Light" w:hAnsi="Calibri Light"/>
        </w:rPr>
        <w:br w:type="page"/>
      </w:r>
    </w:p>
    <w:sdt>
      <w:sdtPr>
        <w:rPr>
          <w:rFonts w:ascii="Calibri Light" w:hAnsi="Calibri Light"/>
          <w:b/>
          <w:bCs/>
          <w:sz w:val="22"/>
        </w:rPr>
        <w:id w:val="121554324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C70678" w:rsidRPr="00183462" w:rsidRDefault="00C70678" w:rsidP="004C2BDC">
          <w:pPr>
            <w:pStyle w:val="KeinLeerraum"/>
            <w:spacing w:line="360" w:lineRule="auto"/>
            <w:rPr>
              <w:rFonts w:ascii="Calibri Light" w:hAnsi="Calibri Light"/>
              <w:b/>
              <w:sz w:val="28"/>
              <w:szCs w:val="28"/>
            </w:rPr>
          </w:pPr>
          <w:r w:rsidRPr="00183462">
            <w:rPr>
              <w:rFonts w:ascii="Calibri Light" w:hAnsi="Calibri Light"/>
              <w:b/>
              <w:sz w:val="28"/>
              <w:szCs w:val="28"/>
            </w:rPr>
            <w:t>Inhaltsverzeichnis</w:t>
          </w:r>
        </w:p>
        <w:p w:rsidR="003D3552" w:rsidRDefault="00C70678">
          <w:pPr>
            <w:pStyle w:val="Verzeichnis1"/>
            <w:rPr>
              <w:b w:val="0"/>
              <w:sz w:val="22"/>
              <w:lang w:eastAsia="zh-CN"/>
            </w:rPr>
          </w:pPr>
          <w:r w:rsidRPr="00183462">
            <w:rPr>
              <w:rFonts w:ascii="Calibri Light" w:hAnsi="Calibri Light"/>
            </w:rPr>
            <w:fldChar w:fldCharType="begin"/>
          </w:r>
          <w:r w:rsidRPr="00183462">
            <w:rPr>
              <w:rFonts w:ascii="Calibri Light" w:hAnsi="Calibri Light"/>
            </w:rPr>
            <w:instrText xml:space="preserve"> TOC \o "1-3" \h \z \u </w:instrText>
          </w:r>
          <w:r w:rsidRPr="00183462">
            <w:rPr>
              <w:rFonts w:ascii="Calibri Light" w:hAnsi="Calibri Light"/>
            </w:rPr>
            <w:fldChar w:fldCharType="separate"/>
          </w:r>
          <w:hyperlink w:anchor="_Toc506303989" w:history="1">
            <w:r w:rsidR="003D3552" w:rsidRPr="00FE137E">
              <w:rPr>
                <w:rStyle w:val="Hyperlink"/>
                <w:rFonts w:ascii="Calibri Light" w:hAnsi="Calibri Light"/>
              </w:rPr>
              <w:t>1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Einleitung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_Toc506303989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3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9D3FFF">
          <w:pPr>
            <w:pStyle w:val="Verzeichnis2"/>
            <w:rPr>
              <w:noProof/>
              <w:sz w:val="22"/>
              <w:lang w:eastAsia="zh-CN"/>
            </w:rPr>
          </w:pPr>
          <w:hyperlink w:anchor="_Toc506303990" w:history="1">
            <w:r w:rsidR="003D3552" w:rsidRPr="00FE137E">
              <w:rPr>
                <w:rStyle w:val="Hyperlink"/>
                <w:noProof/>
              </w:rPr>
              <w:t>1.1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Motivation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_Toc506303990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3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9D3FFF">
          <w:pPr>
            <w:pStyle w:val="Verzeichnis2"/>
            <w:rPr>
              <w:noProof/>
              <w:sz w:val="22"/>
              <w:lang w:eastAsia="zh-CN"/>
            </w:rPr>
          </w:pPr>
          <w:hyperlink w:anchor="_Toc506303991" w:history="1">
            <w:r w:rsidR="003D3552" w:rsidRPr="00FE137E">
              <w:rPr>
                <w:rStyle w:val="Hyperlink"/>
                <w:noProof/>
              </w:rPr>
              <w:t>1.2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Unternehmen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_Toc506303991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3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9D3FFF">
          <w:pPr>
            <w:pStyle w:val="Verzeichnis2"/>
            <w:rPr>
              <w:noProof/>
              <w:sz w:val="22"/>
              <w:lang w:eastAsia="zh-CN"/>
            </w:rPr>
          </w:pPr>
          <w:hyperlink w:anchor="_Toc506303992" w:history="1">
            <w:r w:rsidR="003D3552" w:rsidRPr="00FE137E">
              <w:rPr>
                <w:rStyle w:val="Hyperlink"/>
                <w:noProof/>
              </w:rPr>
              <w:t>1.3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Anforderungen an einen Prototyp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_Toc506303992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3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9D3FFF">
          <w:pPr>
            <w:pStyle w:val="Verzeichnis2"/>
            <w:rPr>
              <w:noProof/>
              <w:sz w:val="22"/>
              <w:lang w:eastAsia="zh-CN"/>
            </w:rPr>
          </w:pPr>
          <w:hyperlink w:anchor="_Toc506303993" w:history="1">
            <w:r w:rsidR="003D3552" w:rsidRPr="00FE137E">
              <w:rPr>
                <w:rStyle w:val="Hyperlink"/>
                <w:noProof/>
              </w:rPr>
              <w:t>1.4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Thesen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_Toc506303993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3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9D3FFF">
          <w:pPr>
            <w:pStyle w:val="Verzeichnis1"/>
            <w:rPr>
              <w:b w:val="0"/>
              <w:sz w:val="22"/>
              <w:lang w:eastAsia="zh-CN"/>
            </w:rPr>
          </w:pPr>
          <w:hyperlink w:anchor="_Toc506303994" w:history="1">
            <w:r w:rsidR="003D3552" w:rsidRPr="00FE137E">
              <w:rPr>
                <w:rStyle w:val="Hyperlink"/>
                <w:rFonts w:ascii="Calibri Light" w:hAnsi="Calibri Light"/>
              </w:rPr>
              <w:t>2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Theoretische Vorbetrachtung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_Toc506303994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4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9D3FFF">
          <w:pPr>
            <w:pStyle w:val="Verzeichnis1"/>
            <w:rPr>
              <w:b w:val="0"/>
              <w:sz w:val="22"/>
              <w:lang w:eastAsia="zh-CN"/>
            </w:rPr>
          </w:pPr>
          <w:hyperlink w:anchor="_Toc506303995" w:history="1">
            <w:r w:rsidR="003D3552" w:rsidRPr="00FE137E">
              <w:rPr>
                <w:rStyle w:val="Hyperlink"/>
                <w:rFonts w:ascii="Calibri Light" w:hAnsi="Calibri Light"/>
              </w:rPr>
              <w:t>3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Vorüberlegungen zur Umsetzung in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_Toc506303995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5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9D3FFF">
          <w:pPr>
            <w:pStyle w:val="Verzeichnis1"/>
            <w:rPr>
              <w:b w:val="0"/>
              <w:sz w:val="22"/>
              <w:lang w:eastAsia="zh-CN"/>
            </w:rPr>
          </w:pPr>
          <w:hyperlink w:anchor="_Toc506303996" w:history="1">
            <w:r w:rsidR="003D3552" w:rsidRPr="00FE137E">
              <w:rPr>
                <w:rStyle w:val="Hyperlink"/>
                <w:rFonts w:ascii="Calibri Light" w:hAnsi="Calibri Light"/>
              </w:rPr>
              <w:t>4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Implementierung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_Toc506303996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6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9D3FFF">
          <w:pPr>
            <w:pStyle w:val="Verzeichnis2"/>
            <w:rPr>
              <w:noProof/>
              <w:sz w:val="22"/>
              <w:lang w:eastAsia="zh-CN"/>
            </w:rPr>
          </w:pPr>
          <w:hyperlink w:anchor="_Toc506303997" w:history="1">
            <w:r w:rsidR="003D3552" w:rsidRPr="00FE137E">
              <w:rPr>
                <w:rStyle w:val="Hyperlink"/>
                <w:noProof/>
              </w:rPr>
              <w:t>4.1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Technische Infrastruktur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_Toc506303997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6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9D3FFF">
          <w:pPr>
            <w:pStyle w:val="Verzeichnis2"/>
            <w:rPr>
              <w:noProof/>
              <w:sz w:val="22"/>
              <w:lang w:eastAsia="zh-CN"/>
            </w:rPr>
          </w:pPr>
          <w:hyperlink w:anchor="_Toc506303998" w:history="1">
            <w:r w:rsidR="003D3552" w:rsidRPr="00FE137E">
              <w:rPr>
                <w:rStyle w:val="Hyperlink"/>
                <w:noProof/>
              </w:rPr>
              <w:t>4.2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Auswahl und Darstellung der Suchergebnisse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_Toc506303998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6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9D3FFF">
          <w:pPr>
            <w:pStyle w:val="Verzeichnis2"/>
            <w:rPr>
              <w:noProof/>
              <w:sz w:val="22"/>
              <w:lang w:eastAsia="zh-CN"/>
            </w:rPr>
          </w:pPr>
          <w:hyperlink w:anchor="_Toc506303999" w:history="1">
            <w:r w:rsidR="003D3552" w:rsidRPr="00FE137E">
              <w:rPr>
                <w:rStyle w:val="Hyperlink"/>
                <w:noProof/>
              </w:rPr>
              <w:t>4.3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Navigation vom Suchergebnis zur entsprechenden Ansicht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_Toc506303999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6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9D3FFF">
          <w:pPr>
            <w:pStyle w:val="Verzeichnis1"/>
            <w:rPr>
              <w:b w:val="0"/>
              <w:sz w:val="22"/>
              <w:lang w:eastAsia="zh-CN"/>
            </w:rPr>
          </w:pPr>
          <w:hyperlink w:anchor="_Toc506304000" w:history="1">
            <w:r w:rsidR="003D3552" w:rsidRPr="00FE137E">
              <w:rPr>
                <w:rStyle w:val="Hyperlink"/>
                <w:rFonts w:ascii="Calibri Light" w:hAnsi="Calibri Light"/>
              </w:rPr>
              <w:t>5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Diskussion der Thesen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_Toc506304000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7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9D3FFF">
          <w:pPr>
            <w:pStyle w:val="Verzeichnis1"/>
            <w:rPr>
              <w:b w:val="0"/>
              <w:sz w:val="22"/>
              <w:lang w:eastAsia="zh-CN"/>
            </w:rPr>
          </w:pPr>
          <w:hyperlink w:anchor="_Toc506304001" w:history="1">
            <w:r w:rsidR="003D3552" w:rsidRPr="00FE137E">
              <w:rPr>
                <w:rStyle w:val="Hyperlink"/>
                <w:rFonts w:ascii="Calibri Light" w:hAnsi="Calibri Light"/>
              </w:rPr>
              <w:t>6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Zusammenfassung, Fazit und Ausblick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_Toc506304001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8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9D3FFF">
          <w:pPr>
            <w:pStyle w:val="Verzeichnis2"/>
            <w:rPr>
              <w:noProof/>
              <w:sz w:val="22"/>
              <w:lang w:eastAsia="zh-CN"/>
            </w:rPr>
          </w:pPr>
          <w:hyperlink w:anchor="_Toc506304002" w:history="1">
            <w:r w:rsidR="003D3552" w:rsidRPr="00FE137E">
              <w:rPr>
                <w:rStyle w:val="Hyperlink"/>
                <w:noProof/>
              </w:rPr>
              <w:t>6.1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Zusammenfassung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_Toc506304002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8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9D3FFF">
          <w:pPr>
            <w:pStyle w:val="Verzeichnis2"/>
            <w:rPr>
              <w:noProof/>
              <w:sz w:val="22"/>
              <w:lang w:eastAsia="zh-CN"/>
            </w:rPr>
          </w:pPr>
          <w:hyperlink w:anchor="_Toc506304003" w:history="1">
            <w:r w:rsidR="003D3552" w:rsidRPr="00FE137E">
              <w:rPr>
                <w:rStyle w:val="Hyperlink"/>
                <w:noProof/>
              </w:rPr>
              <w:t>6.2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Fazit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_Toc506304003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8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9D3FFF">
          <w:pPr>
            <w:pStyle w:val="Verzeichnis2"/>
            <w:rPr>
              <w:noProof/>
              <w:sz w:val="22"/>
              <w:lang w:eastAsia="zh-CN"/>
            </w:rPr>
          </w:pPr>
          <w:hyperlink w:anchor="_Toc506304004" w:history="1">
            <w:r w:rsidR="003D3552" w:rsidRPr="00FE137E">
              <w:rPr>
                <w:rStyle w:val="Hyperlink"/>
                <w:noProof/>
              </w:rPr>
              <w:t>6.3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Ausblick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_Toc506304004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8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9D3FFF">
          <w:pPr>
            <w:pStyle w:val="Verzeichnis1"/>
            <w:rPr>
              <w:b w:val="0"/>
              <w:sz w:val="22"/>
              <w:lang w:eastAsia="zh-CN"/>
            </w:rPr>
          </w:pPr>
          <w:hyperlink w:anchor="_Toc506304005" w:history="1">
            <w:r w:rsidR="003D3552" w:rsidRPr="00FE137E">
              <w:rPr>
                <w:rStyle w:val="Hyperlink"/>
                <w:rFonts w:ascii="Calibri Light" w:hAnsi="Calibri Light"/>
              </w:rPr>
              <w:t>7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Abkürzungsverzeichnis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_Toc506304005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9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9D3FFF">
          <w:pPr>
            <w:pStyle w:val="Verzeichnis1"/>
            <w:rPr>
              <w:b w:val="0"/>
              <w:sz w:val="22"/>
              <w:lang w:eastAsia="zh-CN"/>
            </w:rPr>
          </w:pPr>
          <w:hyperlink w:anchor="_Toc506304006" w:history="1">
            <w:r w:rsidR="003D3552" w:rsidRPr="00FE137E">
              <w:rPr>
                <w:rStyle w:val="Hyperlink"/>
                <w:rFonts w:ascii="Calibri Light" w:hAnsi="Calibri Light"/>
              </w:rPr>
              <w:t>8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  <w:lang w:val="en-US"/>
              </w:rPr>
              <w:t>Abbildungsverzeichnis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_Toc506304006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10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9D3FFF">
          <w:pPr>
            <w:pStyle w:val="Verzeichnis1"/>
            <w:rPr>
              <w:b w:val="0"/>
              <w:sz w:val="22"/>
              <w:lang w:eastAsia="zh-CN"/>
            </w:rPr>
          </w:pPr>
          <w:hyperlink w:anchor="_Toc506304007" w:history="1">
            <w:r w:rsidR="003D3552" w:rsidRPr="00FE137E">
              <w:rPr>
                <w:rStyle w:val="Hyperlink"/>
                <w:rFonts w:ascii="Calibri Light" w:hAnsi="Calibri Light"/>
              </w:rPr>
              <w:t>9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Tabellenverzeichnis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_Toc506304007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11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9D3FFF">
          <w:pPr>
            <w:pStyle w:val="Verzeichnis1"/>
            <w:rPr>
              <w:b w:val="0"/>
              <w:sz w:val="22"/>
              <w:lang w:eastAsia="zh-CN"/>
            </w:rPr>
          </w:pPr>
          <w:hyperlink w:anchor="_Toc506304008" w:history="1">
            <w:r w:rsidR="003D3552" w:rsidRPr="00FE137E">
              <w:rPr>
                <w:rStyle w:val="Hyperlink"/>
                <w:rFonts w:ascii="Calibri Light" w:hAnsi="Calibri Light"/>
                <w:lang w:val="en-US"/>
              </w:rPr>
              <w:t>10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  <w:lang w:val="en-US"/>
              </w:rPr>
              <w:t>Literaturverzeichnis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_Toc506304008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12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9D3FFF">
          <w:pPr>
            <w:pStyle w:val="Verzeichnis1"/>
            <w:rPr>
              <w:b w:val="0"/>
              <w:sz w:val="22"/>
              <w:lang w:eastAsia="zh-CN"/>
            </w:rPr>
          </w:pPr>
          <w:hyperlink w:anchor="_Toc506304009" w:history="1">
            <w:r w:rsidR="003D3552" w:rsidRPr="00FE137E">
              <w:rPr>
                <w:rStyle w:val="Hyperlink"/>
                <w:rFonts w:ascii="Calibri Light" w:hAnsi="Calibri Light"/>
              </w:rPr>
              <w:t>11</w:t>
            </w:r>
            <w:r w:rsidR="003D3552">
              <w:rPr>
                <w:b w:val="0"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</w:rPr>
              <w:t>Anhang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_Toc506304009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16</w:t>
            </w:r>
            <w:r w:rsidR="003D3552">
              <w:rPr>
                <w:webHidden/>
              </w:rPr>
              <w:fldChar w:fldCharType="end"/>
            </w:r>
          </w:hyperlink>
        </w:p>
        <w:p w:rsidR="003D3552" w:rsidRDefault="009D3FFF">
          <w:pPr>
            <w:pStyle w:val="Verzeichnis2"/>
            <w:tabs>
              <w:tab w:val="left" w:pos="660"/>
            </w:tabs>
            <w:rPr>
              <w:noProof/>
              <w:sz w:val="22"/>
              <w:lang w:eastAsia="zh-CN"/>
            </w:rPr>
          </w:pPr>
          <w:hyperlink w:anchor="_Toc506304010" w:history="1">
            <w:r w:rsidR="003D3552" w:rsidRPr="00FE137E">
              <w:rPr>
                <w:rStyle w:val="Hyperlink"/>
                <w:noProof/>
              </w:rPr>
              <w:t>11.1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noProof/>
              </w:rPr>
              <w:t>Auszug aus Solr-Schema-Datei für Prototyp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_Toc506304010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16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9D3FFF">
          <w:pPr>
            <w:pStyle w:val="Verzeichnis3"/>
            <w:tabs>
              <w:tab w:val="left" w:pos="880"/>
            </w:tabs>
            <w:rPr>
              <w:noProof/>
              <w:sz w:val="22"/>
              <w:lang w:eastAsia="zh-CN"/>
            </w:rPr>
          </w:pPr>
          <w:hyperlink w:anchor="_Toc506304011" w:history="1">
            <w:r w:rsidR="003D3552" w:rsidRPr="00FE137E">
              <w:rPr>
                <w:rStyle w:val="Hyperlink"/>
                <w:rFonts w:ascii="Calibri Light" w:hAnsi="Calibri Light"/>
                <w:noProof/>
              </w:rPr>
              <w:t>11.1.1</w:t>
            </w:r>
            <w:r w:rsidR="003D3552">
              <w:rPr>
                <w:noProof/>
                <w:sz w:val="22"/>
                <w:lang w:eastAsia="zh-CN"/>
              </w:rPr>
              <w:tab/>
            </w:r>
            <w:r w:rsidR="003D3552" w:rsidRPr="00FE137E">
              <w:rPr>
                <w:rStyle w:val="Hyperlink"/>
                <w:rFonts w:ascii="Calibri Light" w:hAnsi="Calibri Light"/>
                <w:noProof/>
              </w:rPr>
              <w:t>Beispiel für Kalenderübersichtmodul</w:t>
            </w:r>
            <w:r w:rsidR="003D3552">
              <w:rPr>
                <w:noProof/>
                <w:webHidden/>
              </w:rPr>
              <w:tab/>
            </w:r>
            <w:r w:rsidR="003D3552">
              <w:rPr>
                <w:noProof/>
                <w:webHidden/>
              </w:rPr>
              <w:fldChar w:fldCharType="begin"/>
            </w:r>
            <w:r w:rsidR="003D3552">
              <w:rPr>
                <w:noProof/>
                <w:webHidden/>
              </w:rPr>
              <w:instrText xml:space="preserve"> PAGEREF _Toc506304011 \h </w:instrText>
            </w:r>
            <w:r w:rsidR="003D3552">
              <w:rPr>
                <w:noProof/>
                <w:webHidden/>
              </w:rPr>
            </w:r>
            <w:r w:rsidR="003D3552">
              <w:rPr>
                <w:noProof/>
                <w:webHidden/>
              </w:rPr>
              <w:fldChar w:fldCharType="separate"/>
            </w:r>
            <w:r w:rsidR="003D3552">
              <w:rPr>
                <w:noProof/>
                <w:webHidden/>
              </w:rPr>
              <w:t>16</w:t>
            </w:r>
            <w:r w:rsidR="003D3552">
              <w:rPr>
                <w:noProof/>
                <w:webHidden/>
              </w:rPr>
              <w:fldChar w:fldCharType="end"/>
            </w:r>
          </w:hyperlink>
        </w:p>
        <w:p w:rsidR="003D3552" w:rsidRDefault="009D3FFF">
          <w:pPr>
            <w:pStyle w:val="Verzeichnis1"/>
            <w:rPr>
              <w:b w:val="0"/>
              <w:sz w:val="22"/>
              <w:lang w:eastAsia="zh-CN"/>
            </w:rPr>
          </w:pPr>
          <w:hyperlink w:anchor="_Toc506304012" w:history="1">
            <w:r w:rsidR="003D3552" w:rsidRPr="00FE137E">
              <w:rPr>
                <w:rStyle w:val="Hyperlink"/>
                <w:rFonts w:ascii="Calibri Light" w:hAnsi="Calibri Light"/>
              </w:rPr>
              <w:t>Selbstständigkeitserklärung</w:t>
            </w:r>
            <w:r w:rsidR="003D3552">
              <w:rPr>
                <w:webHidden/>
              </w:rPr>
              <w:tab/>
            </w:r>
            <w:r w:rsidR="003D3552">
              <w:rPr>
                <w:webHidden/>
              </w:rPr>
              <w:fldChar w:fldCharType="begin"/>
            </w:r>
            <w:r w:rsidR="003D3552">
              <w:rPr>
                <w:webHidden/>
              </w:rPr>
              <w:instrText xml:space="preserve"> PAGEREF _Toc506304012 \h </w:instrText>
            </w:r>
            <w:r w:rsidR="003D3552">
              <w:rPr>
                <w:webHidden/>
              </w:rPr>
            </w:r>
            <w:r w:rsidR="003D3552">
              <w:rPr>
                <w:webHidden/>
              </w:rPr>
              <w:fldChar w:fldCharType="separate"/>
            </w:r>
            <w:r w:rsidR="003D3552">
              <w:rPr>
                <w:webHidden/>
              </w:rPr>
              <w:t>17</w:t>
            </w:r>
            <w:r w:rsidR="003D3552">
              <w:rPr>
                <w:webHidden/>
              </w:rPr>
              <w:fldChar w:fldCharType="end"/>
            </w:r>
          </w:hyperlink>
        </w:p>
        <w:p w:rsidR="00CF61F5" w:rsidRPr="00183462" w:rsidRDefault="00C70678" w:rsidP="004C2BDC">
          <w:pPr>
            <w:rPr>
              <w:rFonts w:ascii="Calibri Light" w:hAnsi="Calibri Light"/>
            </w:rPr>
          </w:pPr>
          <w:r w:rsidRPr="00183462">
            <w:rPr>
              <w:rFonts w:ascii="Calibri Light" w:hAnsi="Calibri Light"/>
              <w:b/>
              <w:bCs/>
            </w:rPr>
            <w:fldChar w:fldCharType="end"/>
          </w:r>
        </w:p>
      </w:sdtContent>
    </w:sdt>
    <w:p w:rsidR="00CF61F5" w:rsidRPr="00183462" w:rsidRDefault="008C647A" w:rsidP="004C2BDC">
      <w:pPr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DD2777" w:rsidRPr="00183462" w:rsidRDefault="00DD2777" w:rsidP="004C2BDC">
      <w:pPr>
        <w:pStyle w:val="berschrift1"/>
        <w:rPr>
          <w:rFonts w:ascii="Calibri Light" w:hAnsi="Calibri Light"/>
        </w:rPr>
        <w:sectPr w:rsidR="00DD2777" w:rsidRPr="00183462" w:rsidSect="00536BAC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097FFC" w:rsidRPr="00183462" w:rsidRDefault="00AE36AD" w:rsidP="00097FFC">
      <w:pPr>
        <w:pStyle w:val="berschrift1"/>
        <w:rPr>
          <w:rFonts w:ascii="Calibri Light" w:hAnsi="Calibri Light"/>
        </w:rPr>
      </w:pPr>
      <w:bookmarkStart w:id="4" w:name="_Ref489719511"/>
      <w:bookmarkStart w:id="5" w:name="_Toc506303989"/>
      <w:r w:rsidRPr="00183462">
        <w:rPr>
          <w:rFonts w:ascii="Calibri Light" w:hAnsi="Calibri Light"/>
        </w:rPr>
        <w:lastRenderedPageBreak/>
        <w:t>Einleitung</w:t>
      </w:r>
      <w:bookmarkEnd w:id="4"/>
      <w:bookmarkEnd w:id="5"/>
    </w:p>
    <w:p w:rsidR="00097FFC" w:rsidRPr="00183462" w:rsidRDefault="00097FFC" w:rsidP="00183462">
      <w:pPr>
        <w:pStyle w:val="berschrift2"/>
      </w:pPr>
      <w:bookmarkStart w:id="6" w:name="_Toc506303990"/>
      <w:r w:rsidRPr="00183462">
        <w:t>Motivation</w:t>
      </w:r>
      <w:bookmarkEnd w:id="6"/>
    </w:p>
    <w:p w:rsidR="00097FFC" w:rsidRPr="00183462" w:rsidRDefault="00A120DD" w:rsidP="005B64D2">
      <w:pPr>
        <w:pStyle w:val="berschrift2"/>
      </w:pPr>
      <w:bookmarkStart w:id="7" w:name="_Toc506303991"/>
      <w:r>
        <w:t>Unternehmen</w:t>
      </w:r>
      <w:bookmarkEnd w:id="7"/>
    </w:p>
    <w:p w:rsidR="00F561F2" w:rsidRPr="00183462" w:rsidRDefault="002B2EF2" w:rsidP="00183462">
      <w:pPr>
        <w:pStyle w:val="berschrift2"/>
      </w:pPr>
      <w:bookmarkStart w:id="8" w:name="_Ref491083379"/>
      <w:bookmarkStart w:id="9" w:name="_Toc506303992"/>
      <w:r w:rsidRPr="00183462">
        <w:t xml:space="preserve">Anforderungen an </w:t>
      </w:r>
      <w:r w:rsidR="00E30374" w:rsidRPr="00183462">
        <w:t xml:space="preserve">einen </w:t>
      </w:r>
      <w:r w:rsidRPr="00183462">
        <w:t>Prototyp</w:t>
      </w:r>
      <w:bookmarkEnd w:id="8"/>
      <w:bookmarkEnd w:id="9"/>
    </w:p>
    <w:p w:rsidR="00097FFC" w:rsidRPr="00183462" w:rsidRDefault="00097FFC" w:rsidP="00183462">
      <w:pPr>
        <w:pStyle w:val="berschrift2"/>
      </w:pPr>
      <w:bookmarkStart w:id="10" w:name="_Ref491384116"/>
      <w:bookmarkStart w:id="11" w:name="_Ref491447307"/>
      <w:bookmarkStart w:id="12" w:name="_Toc506303993"/>
      <w:r w:rsidRPr="00183462">
        <w:t>Thesen</w:t>
      </w:r>
      <w:bookmarkEnd w:id="10"/>
      <w:bookmarkEnd w:id="11"/>
      <w:bookmarkEnd w:id="12"/>
    </w:p>
    <w:p w:rsidR="00A205D5" w:rsidRPr="00183462" w:rsidRDefault="00A205D5" w:rsidP="006C20FA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t>Folgende Thesen gilt es</w:t>
      </w:r>
      <w:r w:rsidR="006264AA" w:rsidRPr="00183462">
        <w:rPr>
          <w:rFonts w:ascii="Calibri Light" w:hAnsi="Calibri Light"/>
        </w:rPr>
        <w:t xml:space="preserve"> in der Analyse</w:t>
      </w:r>
      <w:r w:rsidRPr="00183462">
        <w:rPr>
          <w:rFonts w:ascii="Calibri Light" w:hAnsi="Calibri Light"/>
        </w:rPr>
        <w:t xml:space="preserve"> näher zu untersuchen.</w:t>
      </w:r>
    </w:p>
    <w:p w:rsidR="005B0BA4" w:rsidRPr="00183462" w:rsidRDefault="005B0BA4">
      <w:pPr>
        <w:spacing w:line="276" w:lineRule="auto"/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5E7DBA" w:rsidRPr="00A120DD" w:rsidRDefault="00097FFC" w:rsidP="00A120DD">
      <w:pPr>
        <w:pStyle w:val="berschrift1"/>
        <w:rPr>
          <w:rFonts w:ascii="Calibri Light" w:hAnsi="Calibri Light"/>
        </w:rPr>
      </w:pPr>
      <w:bookmarkStart w:id="13" w:name="_Toc506303994"/>
      <w:r w:rsidRPr="00183462">
        <w:rPr>
          <w:rFonts w:ascii="Calibri Light" w:hAnsi="Calibri Light"/>
        </w:rPr>
        <w:t>Theoretische Vorbetrachtung</w:t>
      </w:r>
      <w:bookmarkEnd w:id="13"/>
      <w:r w:rsidR="00990ADF" w:rsidRPr="00A120DD">
        <w:rPr>
          <w:rFonts w:ascii="Calibri Light" w:hAnsi="Calibri Light"/>
        </w:rPr>
        <w:br w:type="page"/>
      </w:r>
    </w:p>
    <w:p w:rsidR="00775BE8" w:rsidRPr="00183462" w:rsidRDefault="00BD34C9" w:rsidP="004C2BDC">
      <w:pPr>
        <w:pStyle w:val="berschrift1"/>
        <w:rPr>
          <w:rFonts w:ascii="Calibri Light" w:hAnsi="Calibri Light"/>
        </w:rPr>
      </w:pPr>
      <w:bookmarkStart w:id="14" w:name="_Toc506303995"/>
      <w:bookmarkStart w:id="15" w:name="_Ref489708779"/>
      <w:r w:rsidRPr="00183462">
        <w:rPr>
          <w:rFonts w:ascii="Calibri Light" w:hAnsi="Calibri Light"/>
        </w:rPr>
        <w:t>Vorüberlegungen zur Umsetzung in</w:t>
      </w:r>
      <w:bookmarkEnd w:id="14"/>
      <w:r w:rsidRPr="00183462">
        <w:rPr>
          <w:rFonts w:ascii="Calibri Light" w:hAnsi="Calibri Light"/>
        </w:rPr>
        <w:t xml:space="preserve"> </w:t>
      </w:r>
      <w:bookmarkEnd w:id="15"/>
    </w:p>
    <w:p w:rsidR="004D1F4E" w:rsidRPr="00183462" w:rsidRDefault="00E930DA" w:rsidP="00E930DA">
      <w:pPr>
        <w:spacing w:line="276" w:lineRule="auto"/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F70B42" w:rsidRPr="00183462" w:rsidRDefault="00BD34C9" w:rsidP="00F70B42">
      <w:pPr>
        <w:pStyle w:val="berschrift1"/>
        <w:rPr>
          <w:rFonts w:ascii="Calibri Light" w:hAnsi="Calibri Light"/>
        </w:rPr>
      </w:pPr>
      <w:bookmarkStart w:id="16" w:name="_Toc506303996"/>
      <w:bookmarkStart w:id="17" w:name="_Ref489709244"/>
      <w:r w:rsidRPr="00183462">
        <w:rPr>
          <w:rFonts w:ascii="Calibri Light" w:hAnsi="Calibri Light"/>
        </w:rPr>
        <w:t>Implementierung</w:t>
      </w:r>
      <w:bookmarkEnd w:id="16"/>
      <w:r w:rsidRPr="00183462">
        <w:rPr>
          <w:rFonts w:ascii="Calibri Light" w:hAnsi="Calibri Light"/>
        </w:rPr>
        <w:t xml:space="preserve"> </w:t>
      </w:r>
      <w:bookmarkEnd w:id="17"/>
    </w:p>
    <w:p w:rsidR="00BD34C9" w:rsidRPr="00183462" w:rsidRDefault="00BD34C9" w:rsidP="00183462">
      <w:pPr>
        <w:pStyle w:val="berschrift2"/>
      </w:pPr>
      <w:bookmarkStart w:id="18" w:name="_Toc506303997"/>
      <w:r w:rsidRPr="00183462">
        <w:t xml:space="preserve">Technische </w:t>
      </w:r>
      <w:r w:rsidR="004D34C1" w:rsidRPr="00183462">
        <w:t>Infrastruktur</w:t>
      </w:r>
      <w:bookmarkEnd w:id="18"/>
    </w:p>
    <w:p w:rsidR="008B7AB8" w:rsidRPr="00183462" w:rsidRDefault="008B7AB8" w:rsidP="00183462">
      <w:pPr>
        <w:pStyle w:val="berschrift2"/>
      </w:pPr>
      <w:bookmarkStart w:id="19" w:name="_Ref489779214"/>
      <w:bookmarkStart w:id="20" w:name="_Ref491503268"/>
      <w:bookmarkStart w:id="21" w:name="_Toc506303998"/>
      <w:r w:rsidRPr="00183462">
        <w:t>Auswahl und Darstellung der Suchergebnisse</w:t>
      </w:r>
      <w:bookmarkEnd w:id="19"/>
      <w:bookmarkEnd w:id="20"/>
      <w:bookmarkEnd w:id="21"/>
    </w:p>
    <w:p w:rsidR="00FE7416" w:rsidRPr="00183462" w:rsidRDefault="00FE7416" w:rsidP="00183462">
      <w:pPr>
        <w:pStyle w:val="berschrift2"/>
      </w:pPr>
      <w:bookmarkStart w:id="22" w:name="_Ref490232426"/>
      <w:bookmarkStart w:id="23" w:name="_Toc506303999"/>
      <w:r w:rsidRPr="00183462">
        <w:t>Navigation vom Suchergebnis zur entsprechenden Ansicht</w:t>
      </w:r>
      <w:bookmarkEnd w:id="22"/>
      <w:bookmarkEnd w:id="23"/>
    </w:p>
    <w:p w:rsidR="00851E00" w:rsidRPr="00183462" w:rsidRDefault="005511B5" w:rsidP="005511B5">
      <w:pPr>
        <w:spacing w:line="276" w:lineRule="auto"/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BD34C9" w:rsidRPr="00183462" w:rsidRDefault="00A538DD" w:rsidP="00BD34C9">
      <w:pPr>
        <w:pStyle w:val="berschrift1"/>
        <w:rPr>
          <w:rFonts w:ascii="Calibri Light" w:hAnsi="Calibri Light"/>
        </w:rPr>
      </w:pPr>
      <w:bookmarkStart w:id="24" w:name="_Ref491744556"/>
      <w:bookmarkStart w:id="25" w:name="_Toc506304000"/>
      <w:r w:rsidRPr="00183462">
        <w:rPr>
          <w:rFonts w:ascii="Calibri Light" w:hAnsi="Calibri Light"/>
        </w:rPr>
        <w:t>Diskussion der Thesen</w:t>
      </w:r>
      <w:bookmarkEnd w:id="24"/>
      <w:bookmarkEnd w:id="25"/>
    </w:p>
    <w:p w:rsidR="006C7CFD" w:rsidRPr="00183462" w:rsidRDefault="001C4AD5" w:rsidP="001C4AD5">
      <w:pPr>
        <w:spacing w:line="276" w:lineRule="auto"/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br w:type="page"/>
      </w:r>
    </w:p>
    <w:p w:rsidR="00BD34C9" w:rsidRPr="00183462" w:rsidRDefault="00BD34C9" w:rsidP="00BD34C9">
      <w:pPr>
        <w:pStyle w:val="berschrift1"/>
        <w:rPr>
          <w:rFonts w:ascii="Calibri Light" w:hAnsi="Calibri Light"/>
        </w:rPr>
      </w:pPr>
      <w:bookmarkStart w:id="26" w:name="_Ref489711376"/>
      <w:bookmarkStart w:id="27" w:name="_Toc506304001"/>
      <w:r w:rsidRPr="00183462">
        <w:rPr>
          <w:rFonts w:ascii="Calibri Light" w:hAnsi="Calibri Light"/>
        </w:rPr>
        <w:t>Zusammenfassung</w:t>
      </w:r>
      <w:bookmarkEnd w:id="26"/>
      <w:r w:rsidR="003D2250" w:rsidRPr="00183462">
        <w:rPr>
          <w:rFonts w:ascii="Calibri Light" w:hAnsi="Calibri Light"/>
        </w:rPr>
        <w:t xml:space="preserve">, </w:t>
      </w:r>
      <w:r w:rsidR="00A057E2" w:rsidRPr="00183462">
        <w:rPr>
          <w:rFonts w:ascii="Calibri Light" w:hAnsi="Calibri Light"/>
        </w:rPr>
        <w:t>Fazit</w:t>
      </w:r>
      <w:r w:rsidR="003D2250" w:rsidRPr="00183462">
        <w:rPr>
          <w:rFonts w:ascii="Calibri Light" w:hAnsi="Calibri Light"/>
        </w:rPr>
        <w:t xml:space="preserve"> und Ausblick</w:t>
      </w:r>
      <w:bookmarkEnd w:id="27"/>
    </w:p>
    <w:p w:rsidR="003D2250" w:rsidRPr="00183462" w:rsidRDefault="003D2250" w:rsidP="00183462">
      <w:pPr>
        <w:pStyle w:val="berschrift2"/>
      </w:pPr>
      <w:bookmarkStart w:id="28" w:name="_Toc506304002"/>
      <w:r w:rsidRPr="00183462">
        <w:t>Zusammenfassung</w:t>
      </w:r>
      <w:bookmarkEnd w:id="28"/>
    </w:p>
    <w:p w:rsidR="003D2250" w:rsidRPr="00183462" w:rsidRDefault="003D2250" w:rsidP="00183462">
      <w:pPr>
        <w:pStyle w:val="berschrift2"/>
      </w:pPr>
      <w:bookmarkStart w:id="29" w:name="_Toc506304003"/>
      <w:r w:rsidRPr="00183462">
        <w:t>Fazit</w:t>
      </w:r>
      <w:bookmarkEnd w:id="29"/>
    </w:p>
    <w:p w:rsidR="00687C1D" w:rsidRPr="003C3534" w:rsidRDefault="003D2250" w:rsidP="00A035FF">
      <w:pPr>
        <w:pStyle w:val="berschrift2"/>
      </w:pPr>
      <w:bookmarkStart w:id="30" w:name="_Toc506304004"/>
      <w:r w:rsidRPr="00183462">
        <w:t>Ausblick</w:t>
      </w:r>
      <w:bookmarkEnd w:id="30"/>
      <w:r w:rsidR="00687C1D" w:rsidRPr="003C3534">
        <w:br w:type="page"/>
      </w:r>
    </w:p>
    <w:p w:rsidR="007668D5" w:rsidRPr="00183462" w:rsidRDefault="007668D5" w:rsidP="00063829">
      <w:pPr>
        <w:pStyle w:val="berschrift1"/>
        <w:rPr>
          <w:rFonts w:ascii="Calibri Light" w:hAnsi="Calibri Light"/>
        </w:rPr>
      </w:pPr>
      <w:bookmarkStart w:id="31" w:name="_Toc506304005"/>
      <w:r w:rsidRPr="00183462">
        <w:rPr>
          <w:rFonts w:ascii="Calibri Light" w:hAnsi="Calibri Light"/>
        </w:rPr>
        <w:t>Abkürzungsverzeichnis</w:t>
      </w:r>
      <w:bookmarkEnd w:id="31"/>
    </w:p>
    <w:p w:rsidR="00432905" w:rsidRPr="00183462" w:rsidRDefault="00263B6B" w:rsidP="00673A31">
      <w:pPr>
        <w:ind w:left="360"/>
        <w:rPr>
          <w:rFonts w:ascii="Calibri Light" w:hAnsi="Calibri Light"/>
          <w:lang w:val="en-US"/>
        </w:rPr>
      </w:pPr>
      <w:r>
        <w:rPr>
          <w:rFonts w:ascii="Calibri Light" w:hAnsi="Calibri Light"/>
          <w:b/>
          <w:lang w:val="en-US"/>
        </w:rPr>
        <w:t>DSD</w:t>
      </w:r>
      <w:r w:rsidR="00673A31" w:rsidRPr="00183462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Application Programming Interface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CSS</w:t>
      </w:r>
      <w:r w:rsidR="00673A31" w:rsidRPr="00183462">
        <w:rPr>
          <w:rFonts w:ascii="Calibri Light" w:hAnsi="Calibri Light"/>
          <w:lang w:val="en-US"/>
        </w:rPr>
        <w:tab/>
      </w:r>
      <w:r w:rsidR="002460B7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Cascading Style Sheets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DIH</w:t>
      </w:r>
      <w:r w:rsidR="002460B7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Data Import Handler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DLL</w:t>
      </w:r>
      <w:r w:rsidR="00673A31" w:rsidRPr="00183462">
        <w:rPr>
          <w:rFonts w:ascii="Calibri Light" w:hAnsi="Calibri Light"/>
          <w:lang w:val="en-US"/>
        </w:rPr>
        <w:tab/>
      </w:r>
      <w:r w:rsidR="00673A31" w:rsidRPr="00183462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Dynamic Link Library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DTO</w:t>
      </w:r>
      <w:r w:rsidR="00673A31" w:rsidRPr="00183462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Data Transfer Object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GUID</w:t>
      </w:r>
      <w:r w:rsidR="00673A31" w:rsidRPr="00183462">
        <w:rPr>
          <w:rFonts w:ascii="Calibri Light" w:hAnsi="Calibri Light"/>
          <w:lang w:val="en-US"/>
        </w:rPr>
        <w:tab/>
      </w:r>
      <w:r w:rsidR="00205F52" w:rsidRPr="00183462">
        <w:rPr>
          <w:rFonts w:ascii="Calibri Light" w:hAnsi="Calibri Light"/>
          <w:i/>
          <w:lang w:val="en-US"/>
        </w:rPr>
        <w:t>Globally Unique Identifier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HTTP</w:t>
      </w:r>
      <w:r w:rsidR="00673A31" w:rsidRPr="00183462">
        <w:rPr>
          <w:rFonts w:ascii="Calibri Light" w:hAnsi="Calibri Light"/>
          <w:lang w:val="en-US"/>
        </w:rPr>
        <w:tab/>
      </w:r>
      <w:r w:rsidRPr="00183462">
        <w:rPr>
          <w:rFonts w:ascii="Calibri Light" w:hAnsi="Calibri Light"/>
          <w:i/>
          <w:lang w:val="en-US"/>
        </w:rPr>
        <w:t>Hypertext Transfer Protocol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HTML</w:t>
      </w:r>
      <w:r w:rsidR="00673A31" w:rsidRPr="00183462">
        <w:rPr>
          <w:rFonts w:ascii="Calibri Light" w:hAnsi="Calibri Light"/>
          <w:lang w:val="en-US"/>
        </w:rPr>
        <w:tab/>
      </w:r>
      <w:r w:rsidR="00222BEC" w:rsidRPr="00183462">
        <w:rPr>
          <w:rFonts w:ascii="Calibri Light" w:hAnsi="Calibri Light"/>
          <w:i/>
          <w:lang w:val="en-US"/>
        </w:rPr>
        <w:t>Hypertext Markup Language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IIS</w:t>
      </w:r>
      <w:r w:rsidR="00673A31" w:rsidRPr="00183462">
        <w:rPr>
          <w:rFonts w:ascii="Calibri Light" w:hAnsi="Calibri Light"/>
          <w:lang w:val="en-US"/>
        </w:rPr>
        <w:tab/>
      </w:r>
      <w:r w:rsidR="00673A31" w:rsidRPr="00183462">
        <w:rPr>
          <w:rFonts w:ascii="Calibri Light" w:hAnsi="Calibri Light"/>
          <w:lang w:val="en-US"/>
        </w:rPr>
        <w:tab/>
      </w:r>
      <w:r w:rsidR="00222BEC" w:rsidRPr="00183462">
        <w:rPr>
          <w:rFonts w:ascii="Calibri Light" w:hAnsi="Calibri Light"/>
          <w:i/>
          <w:lang w:val="en-US"/>
        </w:rPr>
        <w:t>Internet Information Services</w:t>
      </w:r>
    </w:p>
    <w:p w:rsidR="00432905" w:rsidRPr="00183462" w:rsidRDefault="00222BEC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IR</w:t>
      </w:r>
      <w:r w:rsidR="00673A31" w:rsidRPr="00183462">
        <w:rPr>
          <w:rFonts w:ascii="Calibri Light" w:hAnsi="Calibri Light"/>
          <w:lang w:val="en-US"/>
        </w:rPr>
        <w:tab/>
      </w:r>
      <w:r w:rsidR="00673A31" w:rsidRPr="00183462">
        <w:rPr>
          <w:rFonts w:ascii="Calibri Light" w:hAnsi="Calibri Light"/>
          <w:lang w:val="en-US"/>
        </w:rPr>
        <w:tab/>
      </w:r>
      <w:r w:rsidR="00432905" w:rsidRPr="00183462">
        <w:rPr>
          <w:rFonts w:ascii="Calibri Light" w:hAnsi="Calibri Light"/>
          <w:i/>
          <w:lang w:val="en-US"/>
        </w:rPr>
        <w:t>Information Retrieval</w:t>
      </w:r>
    </w:p>
    <w:p w:rsidR="00432905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JDBC</w:t>
      </w:r>
      <w:r w:rsidR="00673A31" w:rsidRPr="00183462">
        <w:rPr>
          <w:rFonts w:ascii="Calibri Light" w:hAnsi="Calibri Light"/>
          <w:lang w:val="en-US"/>
        </w:rPr>
        <w:tab/>
      </w:r>
      <w:r w:rsidR="00222BEC" w:rsidRPr="00183462">
        <w:rPr>
          <w:rFonts w:ascii="Calibri Light" w:hAnsi="Calibri Light"/>
          <w:i/>
          <w:lang w:val="en-US"/>
        </w:rPr>
        <w:t>Java Database Connectivity</w:t>
      </w:r>
    </w:p>
    <w:p w:rsidR="005F5578" w:rsidRPr="00183462" w:rsidRDefault="00432905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JSON</w:t>
      </w:r>
      <w:r w:rsidR="00673A31" w:rsidRPr="00183462">
        <w:rPr>
          <w:rFonts w:ascii="Calibri Light" w:hAnsi="Calibri Light"/>
          <w:lang w:val="en-US"/>
        </w:rPr>
        <w:tab/>
      </w:r>
      <w:r w:rsidR="00222BEC" w:rsidRPr="00183462">
        <w:rPr>
          <w:rFonts w:ascii="Calibri Light" w:hAnsi="Calibri Light"/>
          <w:i/>
          <w:lang w:val="en-US"/>
        </w:rPr>
        <w:t>JavaScript Object Notation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MVC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 xml:space="preserve">Model View </w:t>
      </w:r>
      <w:r w:rsidR="00222BEC" w:rsidRPr="00183462">
        <w:rPr>
          <w:rFonts w:ascii="Calibri Light" w:hAnsi="Calibri Light"/>
          <w:i/>
          <w:lang w:val="en-US"/>
        </w:rPr>
        <w:t>Controller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MVVM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Model View ViewModel</w:t>
      </w:r>
    </w:p>
    <w:p w:rsidR="00432905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NoSQL</w:t>
      </w:r>
      <w:r w:rsidR="00673A31" w:rsidRPr="00183462">
        <w:rPr>
          <w:rFonts w:ascii="Calibri Light" w:hAnsi="Calibri Light"/>
          <w:lang w:val="en-US"/>
        </w:rPr>
        <w:tab/>
      </w:r>
      <w:r w:rsidRPr="00183462">
        <w:rPr>
          <w:rFonts w:ascii="Calibri Light" w:hAnsi="Calibri Light"/>
          <w:i/>
          <w:lang w:val="en-US"/>
        </w:rPr>
        <w:t>Not only SQL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PDF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Portable Document Format</w:t>
      </w:r>
    </w:p>
    <w:p w:rsidR="005F5578" w:rsidRPr="00183462" w:rsidRDefault="00FB6FAC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PW</w:t>
      </w:r>
      <w:r w:rsidR="00673A31" w:rsidRPr="00183462">
        <w:rPr>
          <w:rFonts w:ascii="Calibri Light" w:hAnsi="Calibri Light"/>
          <w:lang w:val="en-US"/>
        </w:rPr>
        <w:tab/>
      </w:r>
      <w:r w:rsidR="00673A31" w:rsidRPr="00183462">
        <w:rPr>
          <w:rFonts w:ascii="Calibri Light" w:hAnsi="Calibri Light"/>
          <w:lang w:val="en-US"/>
        </w:rPr>
        <w:tab/>
      </w:r>
      <w:r w:rsidR="005F5578" w:rsidRPr="00183462">
        <w:rPr>
          <w:rFonts w:ascii="Calibri Light" w:hAnsi="Calibri Light"/>
          <w:i/>
          <w:lang w:val="en-US"/>
        </w:rPr>
        <w:t>Sage HR Suite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REST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Representational State Transfer</w:t>
      </w:r>
    </w:p>
    <w:p w:rsidR="005F5578" w:rsidRPr="00183462" w:rsidRDefault="00FB6FAC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SQL</w:t>
      </w:r>
      <w:r w:rsidR="00673A31" w:rsidRPr="00183462">
        <w:rPr>
          <w:rFonts w:ascii="Calibri Light" w:hAnsi="Calibri Light"/>
          <w:lang w:val="en-US"/>
        </w:rPr>
        <w:tab/>
      </w:r>
      <w:r w:rsidR="005F5578" w:rsidRPr="00183462">
        <w:rPr>
          <w:rFonts w:ascii="Calibri Light" w:hAnsi="Calibri Light"/>
          <w:i/>
          <w:lang w:val="en-US"/>
        </w:rPr>
        <w:t>Standard Query Language</w:t>
      </w:r>
    </w:p>
    <w:p w:rsidR="005F5578" w:rsidRPr="00183462" w:rsidRDefault="005F5578" w:rsidP="00673A31">
      <w:pPr>
        <w:ind w:left="360"/>
        <w:rPr>
          <w:rFonts w:ascii="Calibri Light" w:hAnsi="Calibri Light"/>
          <w:lang w:val="en-US"/>
        </w:rPr>
      </w:pPr>
      <w:r w:rsidRPr="00183462">
        <w:rPr>
          <w:rFonts w:ascii="Calibri Light" w:hAnsi="Calibri Light"/>
          <w:b/>
          <w:lang w:val="en-US"/>
        </w:rPr>
        <w:t>URL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Uniform Resource Locator</w:t>
      </w:r>
    </w:p>
    <w:p w:rsidR="00A035FF" w:rsidRPr="00183462" w:rsidRDefault="005F5578" w:rsidP="00A035FF">
      <w:pPr>
        <w:ind w:left="360"/>
        <w:rPr>
          <w:rFonts w:ascii="Calibri Light" w:hAnsi="Calibri Light"/>
          <w:i/>
          <w:lang w:val="en-US"/>
        </w:rPr>
      </w:pPr>
      <w:r w:rsidRPr="00183462">
        <w:rPr>
          <w:rFonts w:ascii="Calibri Light" w:hAnsi="Calibri Light"/>
          <w:b/>
          <w:lang w:val="en-US"/>
        </w:rPr>
        <w:t>XML</w:t>
      </w:r>
      <w:r w:rsidR="00673A31" w:rsidRPr="00183462">
        <w:rPr>
          <w:rFonts w:ascii="Calibri Light" w:hAnsi="Calibri Light"/>
          <w:lang w:val="en-US"/>
        </w:rPr>
        <w:tab/>
      </w:r>
      <w:r w:rsidR="00FB6FAC" w:rsidRPr="00183462">
        <w:rPr>
          <w:rFonts w:ascii="Calibri Light" w:hAnsi="Calibri Light"/>
          <w:i/>
          <w:lang w:val="en-US"/>
        </w:rPr>
        <w:t>Extensible Markup Language</w:t>
      </w:r>
    </w:p>
    <w:p w:rsidR="00063829" w:rsidRPr="00183462" w:rsidRDefault="00063829" w:rsidP="00B675B0">
      <w:pPr>
        <w:pStyle w:val="Verzeichnisse"/>
        <w:rPr>
          <w:rFonts w:ascii="Calibri Light" w:hAnsi="Calibri Light"/>
          <w:b/>
          <w:lang w:val="en-US"/>
        </w:rPr>
      </w:pPr>
    </w:p>
    <w:p w:rsidR="00063829" w:rsidRPr="00183462" w:rsidRDefault="00687C1D" w:rsidP="00063829">
      <w:pPr>
        <w:pStyle w:val="berschrift1"/>
        <w:rPr>
          <w:rFonts w:ascii="Calibri Light" w:hAnsi="Calibri Light"/>
          <w:noProof/>
        </w:rPr>
      </w:pPr>
      <w:bookmarkStart w:id="32" w:name="_Toc506304006"/>
      <w:r w:rsidRPr="00183462">
        <w:rPr>
          <w:rFonts w:ascii="Calibri Light" w:hAnsi="Calibri Light"/>
          <w:lang w:val="en-US"/>
        </w:rPr>
        <w:t>Abbil</w:t>
      </w:r>
      <w:r w:rsidR="00985E91" w:rsidRPr="00183462">
        <w:rPr>
          <w:rFonts w:ascii="Calibri Light" w:hAnsi="Calibri Light"/>
          <w:lang w:val="en-US"/>
        </w:rPr>
        <w:t>dungsverzeichnis</w:t>
      </w:r>
      <w:bookmarkEnd w:id="32"/>
      <w:r w:rsidR="001A5AC2" w:rsidRPr="00183462">
        <w:rPr>
          <w:rFonts w:ascii="Calibri Light" w:hAnsi="Calibri Light"/>
        </w:rPr>
        <w:fldChar w:fldCharType="begin"/>
      </w:r>
      <w:r w:rsidR="001A5AC2" w:rsidRPr="00183462">
        <w:rPr>
          <w:rFonts w:ascii="Calibri Light" w:hAnsi="Calibri Light"/>
          <w:lang w:val="en-US"/>
        </w:rPr>
        <w:instrText xml:space="preserve"> TOC \h \z \c "Abbildung" </w:instrText>
      </w:r>
      <w:r w:rsidR="001A5AC2" w:rsidRPr="00183462">
        <w:rPr>
          <w:rFonts w:ascii="Calibri Light" w:hAnsi="Calibri Light"/>
        </w:rPr>
        <w:fldChar w:fldCharType="separate"/>
      </w:r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8" w:anchor="_Toc491755558" w:history="1">
        <w:r w:rsidR="00063829" w:rsidRPr="00183462">
          <w:rPr>
            <w:rStyle w:val="Hyperlink"/>
            <w:rFonts w:ascii="Calibri Light" w:hAnsi="Calibri Light"/>
            <w:noProof/>
          </w:rPr>
          <w:t>Abbildung 1: Indexierungsprozess von Lucene [4 S. 34]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_Toc491755558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12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9" w:anchor="_Toc491755559" w:history="1">
        <w:r w:rsidR="00063829" w:rsidRPr="00183462">
          <w:rPr>
            <w:rStyle w:val="Hyperlink"/>
            <w:rFonts w:ascii="Calibri Light" w:hAnsi="Calibri Light"/>
            <w:noProof/>
          </w:rPr>
          <w:t>Abbildung 2: Indexierungsvorgang mit Zusammenhang zwischen Dokument, Feldern, Analysierer und Indexdatenbank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_Toc491755559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14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0" w:anchor="_Toc491755560" w:history="1">
        <w:r w:rsidR="00063829" w:rsidRPr="00183462">
          <w:rPr>
            <w:rStyle w:val="Hyperlink"/>
            <w:rFonts w:ascii="Calibri Light" w:hAnsi="Calibri Light"/>
            <w:noProof/>
          </w:rPr>
          <w:t>Abbildung 3: Beziehung zwischen den Hauptklassen von Lucene zum Durchsuchen des Indexes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_Toc491755560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15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1" w:anchor="_Toc491755561" w:history="1">
        <w:r w:rsidR="00063829" w:rsidRPr="00183462">
          <w:rPr>
            <w:rStyle w:val="Hyperlink"/>
            <w:rFonts w:ascii="Calibri Light" w:hAnsi="Calibri Light"/>
            <w:noProof/>
          </w:rPr>
          <w:t>Abbildung 4: Schematische Darstellung des Architekturmusters MVC (durchgezogene Linie: direkte Beziehung; gestrichelte Linie: Benachrichtigung über Ereignis [roter Blitz])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_Toc491755561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23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2" w:anchor="_Toc491755562" w:history="1">
        <w:r w:rsidR="00063829" w:rsidRPr="00183462">
          <w:rPr>
            <w:rStyle w:val="Hyperlink"/>
            <w:rFonts w:ascii="Calibri Light" w:hAnsi="Calibri Light"/>
            <w:noProof/>
          </w:rPr>
          <w:t>Abbildung 5: Bildschirmausschnitt zum Aufruf der Resturlaubansicht in Kalenderübersicht des HR Portals. Die gesamte Ansicht zum Menüpunkt Übersicht ist eine SPA.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_Toc491755562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24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3" w:anchor="_Toc491755563" w:history="1">
        <w:r w:rsidR="00063829" w:rsidRPr="00183462">
          <w:rPr>
            <w:rStyle w:val="Hyperlink"/>
            <w:rFonts w:ascii="Calibri Light" w:hAnsi="Calibri Light"/>
            <w:noProof/>
          </w:rPr>
          <w:t>Abbildung 6: Schematische Darstellung des Architekturmusters MVVM (durchgezogene Linie: direkte Beziehung; gestrichelte Linie: Benachrichtigung über Ereignis [roter Blitz])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_Toc491755563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25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4" w:anchor="_Toc491755564" w:history="1">
        <w:r w:rsidR="00063829" w:rsidRPr="00183462">
          <w:rPr>
            <w:rStyle w:val="Hyperlink"/>
            <w:rFonts w:ascii="Calibri Light" w:hAnsi="Calibri Light"/>
            <w:noProof/>
          </w:rPr>
          <w:t>Abbildung 7: Menü zu den Hauptmodulen des HR Portals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_Toc491755564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5" w:anchor="_Toc491755565" w:history="1">
        <w:r w:rsidR="00063829" w:rsidRPr="00183462">
          <w:rPr>
            <w:rStyle w:val="Hyperlink"/>
            <w:rFonts w:ascii="Calibri Light" w:hAnsi="Calibri Light"/>
            <w:noProof/>
          </w:rPr>
          <w:t>Abbildung 8: Code-Beispiel zum Umschalten zwischen zwei Views mit Hilfe des Kendo UI Frameworks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_Toc491755565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28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6" w:anchor="_Toc491755566" w:history="1">
        <w:r w:rsidR="00063829" w:rsidRPr="00183462">
          <w:rPr>
            <w:rStyle w:val="Hyperlink"/>
            <w:rFonts w:ascii="Calibri Light" w:hAnsi="Calibri Light"/>
            <w:noProof/>
          </w:rPr>
          <w:t>Abbildung 9: Ausschnitt aus der Detailansicht innerhalb des HR Portal-Moduls Zeiterfassung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_Toc491755566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32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7" w:anchor="_Toc491755567" w:history="1">
        <w:r w:rsidR="00063829" w:rsidRPr="00183462">
          <w:rPr>
            <w:rStyle w:val="Hyperlink"/>
            <w:rFonts w:ascii="Calibri Light" w:hAnsi="Calibri Light"/>
            <w:noProof/>
          </w:rPr>
          <w:t>Abbildung 10: C#-Quelltext zur Generierung eines möglichst einzigartigen Dokumentenschlüssels anhand einer gegebenen Zeichenkette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_Toc491755567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33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8" w:anchor="_Toc491755568" w:history="1">
        <w:r w:rsidR="00063829" w:rsidRPr="00183462">
          <w:rPr>
            <w:rStyle w:val="Hyperlink"/>
            <w:rFonts w:ascii="Calibri Light" w:hAnsi="Calibri Light"/>
            <w:noProof/>
          </w:rPr>
          <w:t>Abbildung 11: Startseite der Weboberfläche zum Solr-Server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_Toc491755568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37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19" w:anchor="_Toc491755569" w:history="1">
        <w:r w:rsidR="00063829" w:rsidRPr="00183462">
          <w:rPr>
            <w:rStyle w:val="Hyperlink"/>
            <w:rFonts w:ascii="Calibri Light" w:hAnsi="Calibri Light"/>
            <w:noProof/>
          </w:rPr>
          <w:t>Abbildung 12:UML-Verteilungsdiagramm zur Client-Server-Architektur des Produktivsystems HR Portal mit Volltextsuche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_Toc491755569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37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0" w:anchor="_Toc491755570" w:history="1">
        <w:r w:rsidR="00063829" w:rsidRPr="00183462">
          <w:rPr>
            <w:rStyle w:val="Hyperlink"/>
            <w:rFonts w:ascii="Calibri Light" w:hAnsi="Calibri Light"/>
            <w:noProof/>
          </w:rPr>
          <w:t>Abbildung 13: Eintrag des DIH als RequestHandler in die Hauptkonfigurationsdatei von Solr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_Toc491755570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41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1" w:anchor="_Toc491755571" w:history="1">
        <w:r w:rsidR="00063829" w:rsidRPr="00183462">
          <w:rPr>
            <w:rStyle w:val="Hyperlink"/>
            <w:rFonts w:ascii="Calibri Light" w:hAnsi="Calibri Light"/>
            <w:noProof/>
          </w:rPr>
          <w:t>Abbildung 14: Definition der Datenquellen innerhalb der DIH-Konfigurationsdatei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_Toc491755571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42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2" w:anchor="_Toc491755572" w:history="1">
        <w:r w:rsidR="00063829" w:rsidRPr="00183462">
          <w:rPr>
            <w:rStyle w:val="Hyperlink"/>
            <w:rFonts w:ascii="Calibri Light" w:hAnsi="Calibri Light"/>
            <w:noProof/>
          </w:rPr>
          <w:t>Abbildung 15: Definition eines Dokuments in DIH-Konfigurationsdatei für Suche der Resturlaubsansicht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_Toc491755572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43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3" w:anchor="_Toc491755573" w:history="1">
        <w:r w:rsidR="00063829" w:rsidRPr="00183462">
          <w:rPr>
            <w:rStyle w:val="Hyperlink"/>
            <w:rFonts w:ascii="Calibri Light" w:hAnsi="Calibri Light"/>
            <w:noProof/>
          </w:rPr>
          <w:t>Abbildung 16: DTO-Klasse für Datenobjekt zur Indexierung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_Toc491755573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45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4" w:anchor="_Toc491755574" w:history="1">
        <w:r w:rsidR="00063829" w:rsidRPr="00183462">
          <w:rPr>
            <w:rStyle w:val="Hyperlink"/>
            <w:rFonts w:ascii="Calibri Light" w:hAnsi="Calibri Light"/>
            <w:noProof/>
          </w:rPr>
          <w:t>Abbildung 17: WebAPI-Controller-Methode zum Abfragen von Daten zur Indexierung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_Toc491755574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45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5" w:anchor="_Toc491755575" w:history="1">
        <w:r w:rsidR="00063829" w:rsidRPr="00183462">
          <w:rPr>
            <w:rStyle w:val="Hyperlink"/>
            <w:rFonts w:ascii="Calibri Light" w:hAnsi="Calibri Light"/>
            <w:noProof/>
          </w:rPr>
          <w:t xml:space="preserve">Abbildung 18: Methode aus der </w:t>
        </w:r>
        <w:r w:rsidR="00063829" w:rsidRPr="00183462">
          <w:rPr>
            <w:rStyle w:val="Hyperlink"/>
            <w:rFonts w:ascii="Calibri Light" w:hAnsi="Calibri Light"/>
            <w:i/>
            <w:noProof/>
          </w:rPr>
          <w:t>FullTextSearchService</w:t>
        </w:r>
        <w:r w:rsidR="00063829" w:rsidRPr="00183462">
          <w:rPr>
            <w:rStyle w:val="Hyperlink"/>
            <w:rFonts w:ascii="Calibri Light" w:hAnsi="Calibri Light"/>
            <w:noProof/>
          </w:rPr>
          <w:t>-Klasse zur Beschaffung der angeforderten Daten für die Indexierung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_Toc491755575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46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6" w:anchor="_Toc491755576" w:history="1">
        <w:r w:rsidR="00063829" w:rsidRPr="00183462">
          <w:rPr>
            <w:rStyle w:val="Hyperlink"/>
            <w:rFonts w:ascii="Calibri Light" w:hAnsi="Calibri Light"/>
            <w:noProof/>
          </w:rPr>
          <w:t>Abbildung 19: Benutzeroberfläche der prototypsartigen Sucheingabe im HR Portal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_Toc491755576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7" w:anchor="_Toc491755577" w:history="1">
        <w:r w:rsidR="00063829" w:rsidRPr="00183462">
          <w:rPr>
            <w:rStyle w:val="Hyperlink"/>
            <w:rFonts w:ascii="Calibri Light" w:hAnsi="Calibri Light"/>
            <w:noProof/>
          </w:rPr>
          <w:t>Abbildung 20: JavaScript-Funktion zum Behandeln von Mausklickereignissen nach Betätigung der Suchschaltfläche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_Toc491755577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47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8" w:anchor="_Toc491755578" w:history="1">
        <w:r w:rsidR="00063829" w:rsidRPr="00183462">
          <w:rPr>
            <w:rStyle w:val="Hyperlink"/>
            <w:rFonts w:ascii="Calibri Light" w:hAnsi="Calibri Light"/>
            <w:noProof/>
          </w:rPr>
          <w:t>Abbildung 21: URL für Suchanfrage an den Solr-Server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_Toc491755578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48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29" w:anchor="_Toc491755579" w:history="1">
        <w:r w:rsidR="00063829" w:rsidRPr="00183462">
          <w:rPr>
            <w:rStyle w:val="Hyperlink"/>
            <w:rFonts w:ascii="Calibri Light" w:hAnsi="Calibri Light"/>
            <w:noProof/>
          </w:rPr>
          <w:t>Abbildung 22: Ausschnitt aus Ansicht der Ergebnisse der Volltextsuche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_Toc491755579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49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30" w:anchor="_Toc491755580" w:history="1">
        <w:r w:rsidR="00063829" w:rsidRPr="00183462">
          <w:rPr>
            <w:rStyle w:val="Hyperlink"/>
            <w:rFonts w:ascii="Calibri Light" w:hAnsi="Calibri Light"/>
            <w:noProof/>
          </w:rPr>
          <w:t>Abbildung 23: Beispiel für Zuordnung von allen anzuzeigenden Views pro View-Schlüssel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_Toc491755580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51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063829" w:rsidRPr="00183462" w:rsidRDefault="009D3FFF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hyperlink r:id="rId31" w:anchor="_Toc491755581" w:history="1">
        <w:r w:rsidR="00063829" w:rsidRPr="00183462">
          <w:rPr>
            <w:rStyle w:val="Hyperlink"/>
            <w:rFonts w:ascii="Calibri Light" w:hAnsi="Calibri Light"/>
            <w:noProof/>
          </w:rPr>
          <w:t>Abbildung 24: Funktion eines Hilfsobjekts zum Navigieren zur Resturlaubsübersichts-View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_Toc491755581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52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BD34C9" w:rsidRPr="00183462" w:rsidRDefault="001A5AC2" w:rsidP="00B675B0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fldChar w:fldCharType="end"/>
      </w:r>
    </w:p>
    <w:p w:rsidR="00B675B0" w:rsidRPr="00183462" w:rsidRDefault="00B675B0" w:rsidP="00063829">
      <w:pPr>
        <w:pStyle w:val="berschrift1"/>
        <w:rPr>
          <w:rFonts w:ascii="Calibri Light" w:hAnsi="Calibri Light"/>
        </w:rPr>
      </w:pPr>
      <w:bookmarkStart w:id="33" w:name="_Toc506304007"/>
      <w:r w:rsidRPr="00183462">
        <w:rPr>
          <w:rFonts w:ascii="Calibri Light" w:hAnsi="Calibri Light"/>
        </w:rPr>
        <w:t>Tabellenverzeichnis</w:t>
      </w:r>
      <w:bookmarkEnd w:id="33"/>
    </w:p>
    <w:p w:rsidR="00063829" w:rsidRPr="00183462" w:rsidRDefault="00187692">
      <w:pPr>
        <w:pStyle w:val="Abbildungsverzeichnis"/>
        <w:tabs>
          <w:tab w:val="right" w:leader="dot" w:pos="9627"/>
        </w:tabs>
        <w:rPr>
          <w:rFonts w:ascii="Calibri Light" w:hAnsi="Calibri Light"/>
          <w:noProof/>
          <w:sz w:val="22"/>
        </w:rPr>
      </w:pPr>
      <w:r w:rsidRPr="00183462">
        <w:rPr>
          <w:rFonts w:ascii="Calibri Light" w:hAnsi="Calibri Light"/>
        </w:rPr>
        <w:fldChar w:fldCharType="begin"/>
      </w:r>
      <w:r w:rsidRPr="00183462">
        <w:rPr>
          <w:rFonts w:ascii="Calibri Light" w:hAnsi="Calibri Light"/>
        </w:rPr>
        <w:instrText xml:space="preserve"> TOC \h \z \c "Tabelle" </w:instrText>
      </w:r>
      <w:r w:rsidRPr="00183462">
        <w:rPr>
          <w:rFonts w:ascii="Calibri Light" w:hAnsi="Calibri Light"/>
        </w:rPr>
        <w:fldChar w:fldCharType="separate"/>
      </w:r>
      <w:hyperlink w:anchor="_Toc491755582" w:history="1">
        <w:r w:rsidR="00063829" w:rsidRPr="00183462">
          <w:rPr>
            <w:rStyle w:val="Hyperlink"/>
            <w:rFonts w:ascii="Calibri Light" w:hAnsi="Calibri Light"/>
            <w:noProof/>
          </w:rPr>
          <w:t>Tabelle 1: Zu definierende Eigenschaften einer Solr-Schema-Datei</w:t>
        </w:r>
        <w:r w:rsidR="00063829" w:rsidRPr="00183462">
          <w:rPr>
            <w:rFonts w:ascii="Calibri Light" w:hAnsi="Calibri Light"/>
            <w:noProof/>
            <w:webHidden/>
          </w:rPr>
          <w:tab/>
        </w:r>
        <w:r w:rsidR="00063829" w:rsidRPr="00183462">
          <w:rPr>
            <w:rFonts w:ascii="Calibri Light" w:hAnsi="Calibri Light"/>
            <w:noProof/>
            <w:webHidden/>
          </w:rPr>
          <w:fldChar w:fldCharType="begin"/>
        </w:r>
        <w:r w:rsidR="00063829" w:rsidRPr="00183462">
          <w:rPr>
            <w:rFonts w:ascii="Calibri Light" w:hAnsi="Calibri Light"/>
            <w:noProof/>
            <w:webHidden/>
          </w:rPr>
          <w:instrText xml:space="preserve"> PAGEREF _Toc491755582 \h </w:instrText>
        </w:r>
        <w:r w:rsidR="00063829" w:rsidRPr="00183462">
          <w:rPr>
            <w:rFonts w:ascii="Calibri Light" w:hAnsi="Calibri Light"/>
            <w:noProof/>
            <w:webHidden/>
          </w:rPr>
        </w:r>
        <w:r w:rsidR="00063829" w:rsidRPr="00183462">
          <w:rPr>
            <w:rFonts w:ascii="Calibri Light" w:hAnsi="Calibri Light"/>
            <w:noProof/>
            <w:webHidden/>
          </w:rPr>
          <w:fldChar w:fldCharType="separate"/>
        </w:r>
        <w:r w:rsidR="002460B7">
          <w:rPr>
            <w:rFonts w:ascii="Calibri Light" w:hAnsi="Calibri Light"/>
            <w:noProof/>
            <w:webHidden/>
          </w:rPr>
          <w:t>13</w:t>
        </w:r>
        <w:r w:rsidR="00063829" w:rsidRPr="00183462">
          <w:rPr>
            <w:rFonts w:ascii="Calibri Light" w:hAnsi="Calibri Light"/>
            <w:noProof/>
            <w:webHidden/>
          </w:rPr>
          <w:fldChar w:fldCharType="end"/>
        </w:r>
      </w:hyperlink>
    </w:p>
    <w:p w:rsidR="00187692" w:rsidRPr="00183462" w:rsidRDefault="00187692" w:rsidP="00187692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fldChar w:fldCharType="end"/>
      </w:r>
    </w:p>
    <w:p w:rsidR="00BD34C9" w:rsidRPr="00183462" w:rsidRDefault="00BD34C9">
      <w:pPr>
        <w:spacing w:line="276" w:lineRule="auto"/>
        <w:jc w:val="left"/>
        <w:rPr>
          <w:rFonts w:ascii="Calibri Light" w:eastAsiaTheme="majorEastAsia" w:hAnsi="Calibri Light" w:cstheme="majorBidi"/>
          <w:b/>
          <w:bCs/>
          <w:sz w:val="26"/>
          <w:szCs w:val="26"/>
        </w:rPr>
      </w:pPr>
      <w:r w:rsidRPr="00183462">
        <w:rPr>
          <w:rFonts w:ascii="Calibri Light" w:hAnsi="Calibri Light"/>
        </w:rPr>
        <w:br w:type="page"/>
      </w:r>
    </w:p>
    <w:p w:rsidR="00CE2F61" w:rsidRPr="00183462" w:rsidRDefault="003110A0" w:rsidP="00063829">
      <w:pPr>
        <w:pStyle w:val="berschrift1"/>
        <w:rPr>
          <w:rFonts w:ascii="Calibri Light" w:hAnsi="Calibri Light"/>
          <w:lang w:val="en-US"/>
        </w:rPr>
      </w:pPr>
      <w:r>
        <w:rPr>
          <w:rFonts w:ascii="Calibri Light" w:hAnsi="Calibri Light"/>
          <w:lang w:val="en-US"/>
        </w:rPr>
        <w:t xml:space="preserve">  </w:t>
      </w:r>
      <w:bookmarkStart w:id="34" w:name="_Toc506304008"/>
      <w:r w:rsidR="00BD34C9" w:rsidRPr="00183462">
        <w:rPr>
          <w:rFonts w:ascii="Calibri Light" w:hAnsi="Calibri Light"/>
          <w:lang w:val="en-US"/>
        </w:rPr>
        <w:t>Literatur</w:t>
      </w:r>
      <w:r w:rsidR="00CE2F61" w:rsidRPr="00183462">
        <w:rPr>
          <w:rFonts w:ascii="Calibri Light" w:hAnsi="Calibri Light"/>
          <w:lang w:val="en-US"/>
        </w:rPr>
        <w:t>verzeichnis</w:t>
      </w:r>
      <w:bookmarkEnd w:id="34"/>
    </w:p>
    <w:sdt>
      <w:sdtPr>
        <w:rPr>
          <w:rFonts w:ascii="Calibri Light" w:hAnsi="Calibri Light"/>
        </w:rPr>
        <w:id w:val="1615636006"/>
        <w:docPartObj>
          <w:docPartGallery w:val="Bibliographies"/>
          <w:docPartUnique/>
        </w:docPartObj>
      </w:sdtPr>
      <w:sdtEndPr/>
      <w:sdtContent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szCs w:val="24"/>
            </w:rPr>
          </w:pPr>
          <w:r>
            <w:rPr>
              <w:rFonts w:ascii="Calibri Light" w:hAnsi="Calibri Light"/>
              <w:noProof/>
              <w:lang w:val="en-US"/>
            </w:rPr>
            <w:t>[1]: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Chris, A.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Top 10 Search Engines In The World. </w:t>
          </w:r>
          <w:r w:rsidR="005B0BA4" w:rsidRPr="00183462">
            <w:rPr>
              <w:rFonts w:ascii="Calibri Light" w:hAnsi="Calibri Light"/>
              <w:noProof/>
            </w:rPr>
            <w:t>[Online] 2017. https://www.reliablesoft.net/top-10-search-engines-in-the-world/.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t>[2]: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Kuc, R.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Top 15 Solr vs. Elasticsearch Differences. [Online] Juni 19, 2017. [Cited: August 5, 2017.] https://sematext.com/blog/2017/06/19/solr-vs-elasticsearch-differences/.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t>[3]: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Yigal, A.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Solr vs. Elasticsearch: Who’s The Leading Open Source Search Engine? [Online] Sept. 2016. https://logz.io/blog/solr-vs-elasticsearch/.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t>[4]: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McCandless, M., Hatcher, E. und Gospodnetic, O.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  <w:lang w:val="en-US"/>
            </w:rPr>
            <w:t xml:space="preserve">Lucene in Action. </w:t>
          </w:r>
          <w:r w:rsidR="005B0BA4" w:rsidRPr="00183462">
            <w:rPr>
              <w:rFonts w:ascii="Calibri Light" w:hAnsi="Calibri Light"/>
              <w:noProof/>
              <w:lang w:val="en-US"/>
            </w:rPr>
            <w:t>Greenwich : Manning Publications Co, 2010.</w:t>
          </w:r>
        </w:p>
        <w:p w:rsidR="005B0BA4" w:rsidRPr="00197A5B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  <w:lang w:val="en-US"/>
            </w:rPr>
            <w:t>[5]: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Lucidworks.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Full Text Search Engines vs. DBMS. </w:t>
          </w:r>
          <w:r w:rsidR="005B0BA4" w:rsidRPr="00197A5B">
            <w:rPr>
              <w:rFonts w:ascii="Calibri Light" w:hAnsi="Calibri Light"/>
              <w:noProof/>
            </w:rPr>
            <w:t>[Online] Sept. 2009. https://lucidworks.com/2009/09/02/full-text-search-engines-vs-dbms/.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[6]: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GmbH, Sage.</w:t>
          </w:r>
          <w:r w:rsidR="005B0BA4" w:rsidRPr="00183462">
            <w:rPr>
              <w:rFonts w:ascii="Calibri Light" w:hAnsi="Calibri Light"/>
              <w:noProof/>
            </w:rPr>
            <w:t xml:space="preserve"> Das Unternehmen. [Online] 2017. http://www.sage.de/ueber-uns/ueber-sage/unternehmensprofil.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</w:rPr>
            <w:t>[7]: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Grainger, T. und Potter, T.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Solr in Action. </w:t>
          </w:r>
          <w:r w:rsidR="005B0BA4" w:rsidRPr="00183462">
            <w:rPr>
              <w:rFonts w:ascii="Calibri Light" w:hAnsi="Calibri Light"/>
              <w:noProof/>
              <w:lang w:val="en-US"/>
            </w:rPr>
            <w:t>New York : Manning Publications Co., 2014.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[8]: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Edlich, S. et al.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NoSQL - Einstieg in die Welt nichtrelationaler Web 2.0 Datenbanken. </w:t>
          </w:r>
          <w:r w:rsidR="005B0BA4" w:rsidRPr="00183462">
            <w:rPr>
              <w:rFonts w:ascii="Calibri Light" w:hAnsi="Calibri Light"/>
              <w:noProof/>
            </w:rPr>
            <w:t>Münschen : Carl Hanser Verlag, 2011.</w:t>
          </w:r>
        </w:p>
        <w:p w:rsidR="005B0BA4" w:rsidRPr="00197A5B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  <w:lang w:val="nl-NL"/>
            </w:rPr>
          </w:pPr>
          <w:r>
            <w:rPr>
              <w:rFonts w:ascii="Calibri Light" w:hAnsi="Calibri Light"/>
              <w:noProof/>
            </w:rPr>
            <w:t>[9]: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B1634D">
            <w:rPr>
              <w:rFonts w:ascii="Calibri Light" w:hAnsi="Calibri Light"/>
              <w:b/>
              <w:bCs/>
              <w:noProof/>
            </w:rPr>
            <w:t>Solr, Apache.</w:t>
          </w:r>
          <w:r w:rsidR="005B0BA4" w:rsidRPr="00B1634D">
            <w:rPr>
              <w:rFonts w:ascii="Calibri Light" w:hAnsi="Calibri Light"/>
              <w:noProof/>
            </w:rPr>
            <w:t xml:space="preserve"> Apache Solr Reference Guide. </w:t>
          </w:r>
          <w:r w:rsidR="005B0BA4" w:rsidRPr="00197A5B">
            <w:rPr>
              <w:rFonts w:ascii="Calibri Light" w:hAnsi="Calibri Light"/>
              <w:noProof/>
              <w:lang w:val="nl-NL"/>
            </w:rPr>
            <w:t>[Online] Juni 2017. https://lucene.apache.org/solr/guide/6_6/.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[10]: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Goll, J. and Dausmann, M.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Architektur- und Entwurfsmuster der Softwaretechnik: Mit lauffähigen Beispielen in Java. </w:t>
          </w:r>
          <w:r w:rsidR="005B0BA4" w:rsidRPr="00183462">
            <w:rPr>
              <w:rFonts w:ascii="Calibri Light" w:hAnsi="Calibri Light"/>
              <w:noProof/>
            </w:rPr>
            <w:t>Wiesbaden : Springer Vieweg, 2013.</w:t>
          </w:r>
        </w:p>
        <w:p w:rsidR="005B0BA4" w:rsidRPr="00183462" w:rsidRDefault="001C2B6C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C33981">
            <w:rPr>
              <w:rFonts w:ascii="Calibri Light" w:hAnsi="Calibri Light"/>
              <w:noProof/>
            </w:rPr>
            <w:t>[11]:</w:t>
          </w:r>
          <w:r w:rsidR="005B0BA4" w:rsidRPr="00C33981">
            <w:rPr>
              <w:rFonts w:ascii="Calibri Light" w:hAnsi="Calibri Light"/>
              <w:noProof/>
            </w:rPr>
            <w:t xml:space="preserve"> </w:t>
          </w:r>
          <w:r w:rsidR="005B0BA4" w:rsidRPr="00C33981">
            <w:rPr>
              <w:rFonts w:ascii="Calibri Light" w:hAnsi="Calibri Light"/>
              <w:b/>
              <w:bCs/>
              <w:noProof/>
            </w:rPr>
            <w:t>Fettke, P.</w:t>
          </w:r>
          <w:r w:rsidR="005B0BA4" w:rsidRPr="00C33981">
            <w:rPr>
              <w:rFonts w:ascii="Calibri Light" w:hAnsi="Calibri Light"/>
              <w:noProof/>
            </w:rPr>
            <w:t xml:space="preserve"> Client-Server-Architektur. </w:t>
          </w:r>
          <w:r w:rsidR="005B0BA4" w:rsidRPr="00183462">
            <w:rPr>
              <w:rFonts w:ascii="Calibri Light" w:hAnsi="Calibri Light"/>
              <w:noProof/>
            </w:rPr>
            <w:t>[Online] Sept. 2016. http://www.enzyklopaedie-der-wirtschaftsinformatik.de/lexikon/is-management/Systementwicklung/Softwarearchitektur/Architekturparadigmen/Client-Server-Architektur.</w:t>
          </w:r>
        </w:p>
        <w:p w:rsidR="005B0BA4" w:rsidRPr="00183462" w:rsidRDefault="005B0BA4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 w:rsidRPr="00183462">
            <w:rPr>
              <w:rFonts w:ascii="Calibri Light" w:hAnsi="Calibri Light"/>
              <w:noProof/>
              <w:lang w:val="en-US"/>
            </w:rPr>
            <w:t>[</w:t>
          </w:r>
          <w:r w:rsidR="00C33981">
            <w:rPr>
              <w:rFonts w:ascii="Calibri Light" w:hAnsi="Calibri Light"/>
              <w:noProof/>
              <w:lang w:val="en-US"/>
            </w:rPr>
            <w:t>12]:</w:t>
          </w:r>
          <w:r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Pr="00183462">
            <w:rPr>
              <w:rFonts w:ascii="Calibri Light" w:hAnsi="Calibri Light"/>
              <w:b/>
              <w:bCs/>
              <w:noProof/>
              <w:lang w:val="en-US"/>
            </w:rPr>
            <w:t>Microsoft.</w:t>
          </w:r>
          <w:r w:rsidRPr="00183462">
            <w:rPr>
              <w:rFonts w:ascii="Calibri Light" w:hAnsi="Calibri Light"/>
              <w:noProof/>
              <w:lang w:val="en-US"/>
            </w:rPr>
            <w:t xml:space="preserve"> The MVVM Pattern. [Online] Feb. 2012. https://msdn.microsoft.com/en-us/library/hh848246.aspx.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t>[13]: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Fowler, M.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GUI Architectures. [Online] Juli 2006. https://martinfowler.com/eaaDev/uiArchs.html.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t>[14]: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Wikipedia.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Apache Solr - Integrating Solr. </w:t>
          </w:r>
          <w:r w:rsidR="005B0BA4" w:rsidRPr="00197A5B">
            <w:rPr>
              <w:rFonts w:ascii="Calibri Light" w:hAnsi="Calibri Light"/>
              <w:noProof/>
              <w:lang w:val="en-US"/>
            </w:rPr>
            <w:t>[Online] Aug. 2017. https://en.wikipedia.org/wiki/Apache_Solr#Integrating_Solr.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nl-NL"/>
            </w:rPr>
          </w:pPr>
          <w:r w:rsidRPr="00197A5B">
            <w:rPr>
              <w:rFonts w:ascii="Calibri Light" w:hAnsi="Calibri Light"/>
              <w:noProof/>
              <w:lang w:val="en-US"/>
            </w:rPr>
            <w:t xml:space="preserve">[15]: </w:t>
          </w:r>
          <w:r w:rsidRPr="00197A5B">
            <w:rPr>
              <w:rFonts w:ascii="Calibri Light" w:hAnsi="Calibri Light"/>
              <w:b/>
              <w:bCs/>
              <w:noProof/>
              <w:lang w:val="en-US"/>
            </w:rPr>
            <w:t>Wikipedia</w:t>
          </w:r>
          <w:r w:rsidR="005B0BA4" w:rsidRPr="00197A5B">
            <w:rPr>
              <w:rFonts w:ascii="Calibri Light" w:hAnsi="Calibri Light"/>
              <w:noProof/>
              <w:lang w:val="en-US"/>
            </w:rPr>
            <w:t xml:space="preserve">. Hasfunktion. </w:t>
          </w:r>
          <w:r w:rsidR="005B0BA4" w:rsidRPr="00197A5B">
            <w:rPr>
              <w:rFonts w:ascii="Calibri Light" w:hAnsi="Calibri Light"/>
              <w:noProof/>
              <w:lang w:val="nl-NL"/>
            </w:rPr>
            <w:t>[Online] Juni 2017. https://de.wikipedia.org/wiki/Hashfunktion.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</w:rPr>
            <w:t>[16]: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Sieben, J.</w:t>
          </w:r>
          <w:r w:rsidR="005B0BA4" w:rsidRPr="00183462">
            <w:rPr>
              <w:rFonts w:ascii="Calibri Light" w:hAnsi="Calibri Light"/>
              <w:noProof/>
            </w:rPr>
            <w:t xml:space="preserve"> Informatik Aktuell. </w:t>
          </w:r>
          <w:r w:rsidR="005B0BA4" w:rsidRPr="00197A5B">
            <w:rPr>
              <w:rFonts w:ascii="Calibri Light" w:hAnsi="Calibri Light"/>
              <w:noProof/>
            </w:rPr>
            <w:t xml:space="preserve">[Online] Oktober 20, 2015. </w:t>
          </w:r>
          <w:r w:rsidR="005B0BA4" w:rsidRPr="00183462">
            <w:rPr>
              <w:rFonts w:ascii="Calibri Light" w:hAnsi="Calibri Light"/>
              <w:noProof/>
              <w:lang w:val="en-US"/>
            </w:rPr>
            <w:t>[Cited: Juli 4, 2017.] https://www.informatik-aktuell.de/entwicklung/programmiersprachen/to-trigger-or-not-to-trigger.html.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pt-BR"/>
            </w:rPr>
          </w:pPr>
          <w:r>
            <w:rPr>
              <w:rFonts w:ascii="Calibri Light" w:hAnsi="Calibri Light"/>
              <w:noProof/>
              <w:lang w:val="en-US"/>
            </w:rPr>
            <w:t>[17]: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Miller, B.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How to Download and Compile Solr 6 in Eclipse. </w:t>
          </w:r>
          <w:r w:rsidR="005B0BA4" w:rsidRPr="00197A5B">
            <w:rPr>
              <w:rFonts w:ascii="Calibri Light" w:hAnsi="Calibri Light"/>
              <w:noProof/>
              <w:lang w:val="pt-BR"/>
            </w:rPr>
            <w:t>[Online] Mai 2016. http://coding-art.blogspot.de/2016/05/how-to-download-and-compile-solr-6-in.html.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  <w:lang w:val="pt-BR"/>
            </w:rPr>
            <w:t>[18]:</w:t>
          </w:r>
          <w:r w:rsidR="005B0BA4" w:rsidRPr="00197A5B">
            <w:rPr>
              <w:rFonts w:ascii="Calibri Light" w:hAnsi="Calibri Light"/>
              <w:noProof/>
              <w:lang w:val="pt-BR"/>
            </w:rPr>
            <w:t xml:space="preserve"> </w:t>
          </w:r>
          <w:r w:rsidR="005B0BA4" w:rsidRPr="00197A5B">
            <w:rPr>
              <w:rFonts w:ascii="Calibri Light" w:hAnsi="Calibri Light"/>
              <w:b/>
              <w:bCs/>
              <w:noProof/>
              <w:lang w:val="pt-BR"/>
            </w:rPr>
            <w:t>Fowler, M.</w:t>
          </w:r>
          <w:r w:rsidR="005B0BA4" w:rsidRPr="00197A5B">
            <w:rPr>
              <w:rFonts w:ascii="Calibri Light" w:hAnsi="Calibri Light"/>
              <w:noProof/>
              <w:lang w:val="pt-BR"/>
            </w:rPr>
            <w:t xml:space="preserve"> Data Transfer Object. </w:t>
          </w:r>
          <w:r w:rsidR="005B0BA4" w:rsidRPr="00183462">
            <w:rPr>
              <w:rFonts w:ascii="Calibri Light" w:hAnsi="Calibri Light"/>
              <w:noProof/>
            </w:rPr>
            <w:t>[Online] https://martinfowler.com/eaaCatalog/dataTransferObject.html.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>
            <w:rPr>
              <w:rFonts w:ascii="Calibri Light" w:hAnsi="Calibri Light"/>
              <w:noProof/>
              <w:lang w:val="en-US"/>
            </w:rPr>
            <w:t>[19]: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Osmani, A.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Learning Javascript Design Patterns. </w:t>
          </w:r>
          <w:r w:rsidR="005B0BA4" w:rsidRPr="00197A5B">
            <w:rPr>
              <w:rFonts w:ascii="Calibri Light" w:hAnsi="Calibri Light"/>
              <w:noProof/>
              <w:lang w:val="en-US"/>
            </w:rPr>
            <w:t>[Online] 2017. https://addyosmani.com/resources/essentialjsdesignpatterns/book/.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  <w:lang w:val="en-US"/>
            </w:rPr>
            <w:t>[20]: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  <w:lang w:val="en-US"/>
            </w:rPr>
            <w:t>Zala, A.</w:t>
          </w:r>
          <w:r w:rsidR="005B0BA4" w:rsidRPr="00183462">
            <w:rPr>
              <w:rFonts w:ascii="Calibri Light" w:hAnsi="Calibri Light"/>
              <w:noProof/>
              <w:lang w:val="en-US"/>
            </w:rPr>
            <w:t xml:space="preserve"> An Introduction To The HTML5 History API. </w:t>
          </w:r>
          <w:r w:rsidR="005B0BA4" w:rsidRPr="00183462">
            <w:rPr>
              <w:rFonts w:ascii="Calibri Light" w:hAnsi="Calibri Light"/>
              <w:noProof/>
            </w:rPr>
            <w:t>[Online] Okt. 2014. https://code.tutsplus.com/tutorials/an-introduction-to-the-html5-history-api--cms-22160.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nl-NL"/>
            </w:rPr>
          </w:pPr>
          <w:r>
            <w:rPr>
              <w:rFonts w:ascii="Calibri Light" w:hAnsi="Calibri Light"/>
              <w:noProof/>
            </w:rPr>
            <w:t>[21]: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Schiering, M.</w:t>
          </w:r>
          <w:r w:rsidR="005B0BA4" w:rsidRPr="00183462">
            <w:rPr>
              <w:rFonts w:ascii="Calibri Light" w:hAnsi="Calibri Light"/>
              <w:noProof/>
            </w:rPr>
            <w:t xml:space="preserve"> SEO und SEA im Kreuzfeuer von AJAX und Single-Page-Applications. </w:t>
          </w:r>
          <w:r w:rsidR="005B0BA4" w:rsidRPr="00197A5B">
            <w:rPr>
              <w:rFonts w:ascii="Calibri Light" w:hAnsi="Calibri Light"/>
              <w:noProof/>
              <w:lang w:val="nl-NL"/>
            </w:rPr>
            <w:t>[Online] Okt. 2015. https://www.mso-digital.de/seo-und-sea-im-kreuzfeuer-von-ajax-und-single-page-applications/.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  <w:lang w:val="nl-NL"/>
            </w:rPr>
            <w:t>[22]:</w:t>
          </w:r>
          <w:r w:rsidR="005B0BA4" w:rsidRPr="00197A5B">
            <w:rPr>
              <w:rFonts w:ascii="Calibri Light" w:hAnsi="Calibri Light"/>
              <w:noProof/>
              <w:lang w:val="nl-NL"/>
            </w:rPr>
            <w:t xml:space="preserve"> </w:t>
          </w:r>
          <w:r w:rsidR="005B0BA4" w:rsidRPr="00197A5B">
            <w:rPr>
              <w:rFonts w:ascii="Calibri Light" w:hAnsi="Calibri Light"/>
              <w:b/>
              <w:bCs/>
              <w:noProof/>
              <w:lang w:val="nl-NL"/>
            </w:rPr>
            <w:t>Microsoft.</w:t>
          </w:r>
          <w:r w:rsidR="005B0BA4" w:rsidRPr="00197A5B">
            <w:rPr>
              <w:rFonts w:ascii="Calibri Light" w:hAnsi="Calibri Light"/>
              <w:noProof/>
              <w:lang w:val="nl-NL"/>
            </w:rPr>
            <w:t xml:space="preserve"> </w:t>
          </w:r>
          <w:r w:rsidR="005B0BA4" w:rsidRPr="00183462">
            <w:rPr>
              <w:rFonts w:ascii="Calibri Light" w:hAnsi="Calibri Light"/>
              <w:noProof/>
            </w:rPr>
            <w:t>Übersicht über ASP.NET MVC. [Online] 2017. https://msdn.microsoft.com/de-de/library/dd381412(v=vs.108).aspx.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[23]: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Solr, Apache.</w:t>
          </w:r>
          <w:r w:rsidR="005B0BA4" w:rsidRPr="00183462">
            <w:rPr>
              <w:rFonts w:ascii="Calibri Light" w:hAnsi="Calibri Light"/>
              <w:noProof/>
            </w:rPr>
            <w:t xml:space="preserve"> Solr. [Online] 2017. http://lucene.apache.org/solr/.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[24]: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Wikipedia.</w:t>
          </w:r>
          <w:r w:rsidR="005B0BA4" w:rsidRPr="00183462">
            <w:rPr>
              <w:rFonts w:ascii="Calibri Light" w:hAnsi="Calibri Light"/>
              <w:noProof/>
            </w:rPr>
            <w:t xml:space="preserve"> Unstrukturierte Daten. [Online] https://de.wikipedia.org/wiki/Unstrukturierte_Daten.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[25]: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W3C.</w:t>
          </w:r>
          <w:r w:rsidR="005B0BA4" w:rsidRPr="00183462">
            <w:rPr>
              <w:rFonts w:ascii="Calibri Light" w:hAnsi="Calibri Light"/>
              <w:noProof/>
            </w:rPr>
            <w:t xml:space="preserve"> Lokalisierung vs. Internationalisierung. [Online] Sept. 2010. https://www.w3.org/International/questions/qa-i18n.de.php.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[26]: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Wikipedia.</w:t>
          </w:r>
          <w:r w:rsidR="005B0BA4" w:rsidRPr="00183462">
            <w:rPr>
              <w:rFonts w:ascii="Calibri Light" w:hAnsi="Calibri Light"/>
              <w:noProof/>
            </w:rPr>
            <w:t xml:space="preserve"> Webanwendung. [Online] Juli 2017. https://de.wikipedia.org/wiki/Webanwendung.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[27]: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b/>
              <w:bCs/>
              <w:noProof/>
            </w:rPr>
            <w:t>Wikipedia</w:t>
          </w:r>
          <w:r w:rsidR="005B0BA4" w:rsidRPr="00183462">
            <w:rPr>
              <w:rFonts w:ascii="Calibri Light" w:hAnsi="Calibri Light"/>
              <w:noProof/>
            </w:rPr>
            <w:t>. Subskription - Software. [Online] Juni 2017. https://de.wikipedia.org/wiki/Subskription#Software.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[28]: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b/>
              <w:bCs/>
              <w:noProof/>
            </w:rPr>
            <w:t>Wikipedia.</w:t>
          </w:r>
          <w:r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noProof/>
            </w:rPr>
            <w:t>Softwarearchitektur. [Online] Mai 2017. https://de.wikipedia.org/wiki/Softwarearchitektur.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[29]: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b/>
              <w:bCs/>
              <w:noProof/>
            </w:rPr>
            <w:t>Wikipedia</w:t>
          </w:r>
          <w:r w:rsidR="005B0BA4" w:rsidRPr="00183462">
            <w:rPr>
              <w:rFonts w:ascii="Calibri Light" w:hAnsi="Calibri Light"/>
              <w:noProof/>
            </w:rPr>
            <w:t>. Programmierschnittstelle. [Online] Mai 2017. https://de.wikipedia.org/wiki/Programmierschnittstelle.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[30]: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b/>
              <w:bCs/>
              <w:noProof/>
            </w:rPr>
            <w:t>Wikipedia</w:t>
          </w:r>
          <w:r w:rsidR="005B0BA4" w:rsidRPr="00183462">
            <w:rPr>
              <w:rFonts w:ascii="Calibri Light" w:hAnsi="Calibri Light"/>
              <w:noProof/>
            </w:rPr>
            <w:t>. Anwendungsserver. [Online] Aug 2017. https://de.wikipedia.org/wiki/Anwendungsserver.</w:t>
          </w:r>
        </w:p>
        <w:p w:rsidR="005B0BA4" w:rsidRPr="00183462" w:rsidRDefault="005B0BA4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83462">
            <w:rPr>
              <w:rFonts w:ascii="Calibri Light" w:hAnsi="Calibri Light"/>
              <w:noProof/>
            </w:rPr>
            <w:t>[31]</w:t>
          </w:r>
          <w:r w:rsidR="00C33981">
            <w:rPr>
              <w:rFonts w:ascii="Calibri Light" w:hAnsi="Calibri Light"/>
              <w:noProof/>
            </w:rPr>
            <w:t>:</w:t>
          </w:r>
          <w:r w:rsidRPr="00183462">
            <w:rPr>
              <w:rFonts w:ascii="Calibri Light" w:hAnsi="Calibri Light"/>
              <w:noProof/>
            </w:rPr>
            <w:t xml:space="preserve"> </w:t>
          </w:r>
          <w:r w:rsidR="00C33981" w:rsidRPr="00C33981">
            <w:rPr>
              <w:rFonts w:ascii="Calibri Light" w:hAnsi="Calibri Light"/>
              <w:b/>
              <w:bCs/>
              <w:noProof/>
            </w:rPr>
            <w:t>Wikipedia</w:t>
          </w:r>
          <w:r w:rsidRPr="00183462">
            <w:rPr>
              <w:rFonts w:ascii="Calibri Light" w:hAnsi="Calibri Light"/>
              <w:noProof/>
            </w:rPr>
            <w:t>. Hypertext Transfer Protocol. [Online] Juli 2017. https://de.wikipedia.org/wiki/Hypertext_Transfer_Protocol.</w:t>
          </w:r>
        </w:p>
        <w:p w:rsidR="005B0BA4" w:rsidRPr="00C33981" w:rsidRDefault="005B0BA4" w:rsidP="004C48C4">
          <w:pPr>
            <w:pStyle w:val="Literaturverzeichnis"/>
            <w:jc w:val="left"/>
            <w:rPr>
              <w:rFonts w:ascii="Calibri Light" w:hAnsi="Calibri Light"/>
              <w:noProof/>
              <w:lang w:val="en-US"/>
            </w:rPr>
          </w:pPr>
          <w:r w:rsidRPr="00183462">
            <w:rPr>
              <w:rFonts w:ascii="Calibri Light" w:hAnsi="Calibri Light"/>
              <w:noProof/>
            </w:rPr>
            <w:t>[32]</w:t>
          </w:r>
          <w:r w:rsidR="00C33981">
            <w:rPr>
              <w:rFonts w:ascii="Calibri Light" w:hAnsi="Calibri Light"/>
              <w:noProof/>
            </w:rPr>
            <w:t>:</w:t>
          </w:r>
          <w:r w:rsidRPr="00183462">
            <w:rPr>
              <w:rFonts w:ascii="Calibri Light" w:hAnsi="Calibri Light"/>
              <w:noProof/>
            </w:rPr>
            <w:t xml:space="preserve"> </w:t>
          </w:r>
          <w:r w:rsidRPr="00183462">
            <w:rPr>
              <w:rFonts w:ascii="Calibri Light" w:hAnsi="Calibri Light"/>
              <w:b/>
              <w:bCs/>
              <w:noProof/>
            </w:rPr>
            <w:t>Wirtschaftslexikon, Gabler.</w:t>
          </w:r>
          <w:r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noProof/>
              <w:lang w:val="en-US"/>
            </w:rPr>
            <w:t>URL. [Online] 2017. http://wirtschaftslexikon.gabler.de/Archiv/55200/url-v8.html.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C33981">
            <w:rPr>
              <w:rFonts w:ascii="Calibri Light" w:hAnsi="Calibri Light"/>
              <w:noProof/>
              <w:lang w:val="en-US"/>
            </w:rPr>
            <w:t>[33]:</w:t>
          </w:r>
          <w:r w:rsidR="005B0BA4" w:rsidRPr="00C33981">
            <w:rPr>
              <w:rFonts w:ascii="Calibri Light" w:hAnsi="Calibri Light"/>
              <w:noProof/>
              <w:lang w:val="en-US"/>
            </w:rPr>
            <w:t xml:space="preserve"> </w:t>
          </w:r>
          <w:r w:rsidR="005B0BA4" w:rsidRPr="00C33981">
            <w:rPr>
              <w:rFonts w:ascii="Calibri Light" w:hAnsi="Calibri Light"/>
              <w:b/>
              <w:bCs/>
              <w:noProof/>
              <w:lang w:val="en-US"/>
            </w:rPr>
            <w:t>Wikipedia.</w:t>
          </w:r>
          <w:r w:rsidR="005B0BA4" w:rsidRPr="00C33981">
            <w:rPr>
              <w:rFonts w:ascii="Calibri Light" w:hAnsi="Calibri Light"/>
              <w:noProof/>
              <w:lang w:val="en-US"/>
            </w:rPr>
            <w:t xml:space="preserve"> Framework. </w:t>
          </w:r>
          <w:r w:rsidR="005B0BA4" w:rsidRPr="00183462">
            <w:rPr>
              <w:rFonts w:ascii="Calibri Light" w:hAnsi="Calibri Light"/>
              <w:noProof/>
            </w:rPr>
            <w:t>[Online] März 2017. https://de.wikipedia.org/wiki/Framework.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[34]: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selfhtml.</w:t>
          </w:r>
          <w:r w:rsidR="005B0BA4" w:rsidRPr="00183462">
            <w:rPr>
              <w:rFonts w:ascii="Calibri Light" w:hAnsi="Calibri Light"/>
              <w:noProof/>
            </w:rPr>
            <w:t xml:space="preserve"> JavaScript/ Anwendung und Praxis/ Webanwendung. [Online] Feb. 2017. https://wiki.selfhtml.org/wiki/JavaScript/Anwendung_und_Praxis/Webanwendung.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[35]: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Pr="00C33981">
            <w:rPr>
              <w:rFonts w:ascii="Calibri Light" w:hAnsi="Calibri Light"/>
              <w:b/>
              <w:noProof/>
            </w:rPr>
            <w:t>selfhtml</w:t>
          </w:r>
          <w:r w:rsidR="005B0BA4" w:rsidRPr="00183462">
            <w:rPr>
              <w:rFonts w:ascii="Calibri Light" w:hAnsi="Calibri Light"/>
              <w:noProof/>
            </w:rPr>
            <w:t>. JavaScript/ Ajax. [Online] Juli 2017. https://wiki.selfhtml.org/wiki/JavaScript/Ajax.</w:t>
          </w:r>
        </w:p>
        <w:p w:rsidR="005B0BA4" w:rsidRPr="00183462" w:rsidRDefault="005B0BA4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83462">
            <w:rPr>
              <w:rFonts w:ascii="Calibri Light" w:hAnsi="Calibri Light"/>
              <w:noProof/>
            </w:rPr>
            <w:t>[36]</w:t>
          </w:r>
          <w:r w:rsidR="00C33981">
            <w:rPr>
              <w:rFonts w:ascii="Calibri Light" w:hAnsi="Calibri Light"/>
              <w:noProof/>
            </w:rPr>
            <w:t>:</w:t>
          </w:r>
          <w:r w:rsidRPr="00183462">
            <w:rPr>
              <w:rFonts w:ascii="Calibri Light" w:hAnsi="Calibri Light"/>
              <w:noProof/>
            </w:rPr>
            <w:t xml:space="preserve"> </w:t>
          </w:r>
          <w:r w:rsidRPr="00183462">
            <w:rPr>
              <w:rFonts w:ascii="Calibri Light" w:hAnsi="Calibri Light"/>
              <w:b/>
              <w:bCs/>
              <w:noProof/>
            </w:rPr>
            <w:t>Wikipedia.</w:t>
          </w:r>
          <w:r w:rsidRPr="00183462">
            <w:rPr>
              <w:rFonts w:ascii="Calibri Light" w:hAnsi="Calibri Light"/>
              <w:noProof/>
            </w:rPr>
            <w:t xml:space="preserve"> Message-Digest Algorithm 5. [Online] Aug. 2017. https://de.wikipedia.org/wiki/Message-Digest_Algorithm_5.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[37]: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Wirtschaftslexikon, Gabler.</w:t>
          </w:r>
          <w:r w:rsidR="005B0BA4" w:rsidRPr="00183462">
            <w:rPr>
              <w:rFonts w:ascii="Calibri Light" w:hAnsi="Calibri Light"/>
              <w:noProof/>
            </w:rPr>
            <w:t xml:space="preserve"> Primärschlüssel. [Online] 2017. http://m.wirtschaftslexikon.gabler.de/Definition/schluessel.html?referenceKeywordName=Prim%C3%A4rschl%C3%BCssel.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[38]: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Microsoft.</w:t>
          </w:r>
          <w:r w:rsidR="005B0BA4" w:rsidRPr="00183462">
            <w:rPr>
              <w:rFonts w:ascii="Calibri Light" w:hAnsi="Calibri Light"/>
              <w:noProof/>
            </w:rPr>
            <w:t xml:space="preserve"> Exemplarische Vorgehensweise: Erstellen einer Website mit Razor-Syntax in Visual Studio. [Online] 2017. https://msdn.microsoft.com/de-de/library/gg606533(v=vs.100).aspx.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[39]: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Wirtschaftslexikon, Gabler.</w:t>
          </w:r>
          <w:r w:rsidR="005B0BA4" w:rsidRPr="00183462">
            <w:rPr>
              <w:rFonts w:ascii="Calibri Light" w:hAnsi="Calibri Light"/>
              <w:noProof/>
            </w:rPr>
            <w:t xml:space="preserve"> Datenbankmanagementsystem (DBMS). [Online] http://wirtschaftslexikon.gabler.de/Archiv/74907/datenbankmanagementsystem-dbms-v9.html.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[40]: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Microsoft.</w:t>
          </w:r>
          <w:r w:rsidR="005B0BA4" w:rsidRPr="00183462">
            <w:rPr>
              <w:rFonts w:ascii="Calibri Light" w:hAnsi="Calibri Light"/>
              <w:noProof/>
            </w:rPr>
            <w:t xml:space="preserve"> Was ist eine DLL? [Online] Mai 2017. https://support.microsoft.com/de-de/help/815065/what-is-a-dll.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</w:rPr>
            <w:t>[41]:</w:t>
          </w:r>
          <w:r w:rsidR="005B0BA4" w:rsidRPr="00197A5B">
            <w:rPr>
              <w:rFonts w:ascii="Calibri Light" w:hAnsi="Calibri Light"/>
              <w:noProof/>
            </w:rPr>
            <w:t xml:space="preserve"> </w:t>
          </w:r>
          <w:r w:rsidR="005B0BA4" w:rsidRPr="00197A5B">
            <w:rPr>
              <w:rFonts w:ascii="Calibri Light" w:hAnsi="Calibri Light"/>
              <w:b/>
              <w:bCs/>
              <w:noProof/>
            </w:rPr>
            <w:t>Kecher, C. and Salvanos, A.</w:t>
          </w:r>
          <w:r w:rsidR="005B0BA4" w:rsidRPr="00197A5B">
            <w:rPr>
              <w:rFonts w:ascii="Calibri Light" w:hAnsi="Calibri Light"/>
              <w:noProof/>
            </w:rPr>
            <w:t xml:space="preserve"> </w:t>
          </w:r>
          <w:r w:rsidR="005B0BA4" w:rsidRPr="00197A5B">
            <w:rPr>
              <w:rFonts w:ascii="Calibri Light" w:hAnsi="Calibri Light"/>
              <w:i/>
              <w:iCs/>
              <w:noProof/>
            </w:rPr>
            <w:t xml:space="preserve">UML 2.5.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Das umfassende Handbuch. </w:t>
          </w:r>
          <w:r w:rsidR="005B0BA4" w:rsidRPr="00183462">
            <w:rPr>
              <w:rFonts w:ascii="Calibri Light" w:hAnsi="Calibri Light"/>
              <w:noProof/>
            </w:rPr>
            <w:t>Bonn : Rheinwerk Verlag GmbH, 2015.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nl-NL"/>
            </w:rPr>
          </w:pPr>
          <w:r>
            <w:rPr>
              <w:rFonts w:ascii="Calibri Light" w:hAnsi="Calibri Light"/>
              <w:noProof/>
            </w:rPr>
            <w:t>[42]: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Oettinger, R.</w:t>
          </w:r>
          <w:r w:rsidR="005B0BA4" w:rsidRPr="00183462">
            <w:rPr>
              <w:rFonts w:ascii="Calibri Light" w:hAnsi="Calibri Light"/>
              <w:noProof/>
            </w:rPr>
            <w:t xml:space="preserve"> Was ist eine Softwarelizenz. </w:t>
          </w:r>
          <w:r w:rsidR="005B0BA4" w:rsidRPr="00197A5B">
            <w:rPr>
              <w:rFonts w:ascii="Calibri Light" w:hAnsi="Calibri Light"/>
              <w:noProof/>
              <w:lang w:val="nl-NL"/>
            </w:rPr>
            <w:t>[Online] Juni 2014. https://www.computerwoche.de/a/was-ist-eine-softwarelizenz,1913465.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[43]: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Wirtschaftslexikon, Gabler.</w:t>
          </w:r>
          <w:r w:rsidR="005B0BA4" w:rsidRPr="00183462">
            <w:rPr>
              <w:rFonts w:ascii="Calibri Light" w:hAnsi="Calibri Light"/>
              <w:noProof/>
            </w:rPr>
            <w:t xml:space="preserve"> Open Source. [Online] http://wirtschaftslexikon.gabler.de/Archiv/77360/open-source-v8.html.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</w:rPr>
            <w:t>[44]:</w:t>
          </w:r>
          <w:r w:rsidR="005B0BA4" w:rsidRPr="00197A5B">
            <w:rPr>
              <w:rFonts w:ascii="Calibri Light" w:hAnsi="Calibri Light"/>
              <w:noProof/>
            </w:rPr>
            <w:t xml:space="preserve"> </w:t>
          </w:r>
          <w:r w:rsidR="005B0BA4" w:rsidRPr="00197A5B">
            <w:rPr>
              <w:rFonts w:ascii="Calibri Light" w:hAnsi="Calibri Light"/>
              <w:b/>
              <w:bCs/>
              <w:noProof/>
            </w:rPr>
            <w:t>Wikipedia.</w:t>
          </w:r>
          <w:r w:rsidR="005B0BA4" w:rsidRPr="00197A5B">
            <w:rPr>
              <w:rFonts w:ascii="Calibri Light" w:hAnsi="Calibri Light"/>
              <w:noProof/>
            </w:rPr>
            <w:t xml:space="preserve"> Microsoft Access. [Online] März 2017. https://de.wikipedia.org/wiki/Microsoft_Access.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</w:rPr>
            <w:t xml:space="preserve">[45]: </w:t>
          </w:r>
          <w:r w:rsidRPr="00197A5B">
            <w:rPr>
              <w:rFonts w:ascii="Calibri Light" w:hAnsi="Calibri Light"/>
              <w:b/>
              <w:bCs/>
              <w:noProof/>
            </w:rPr>
            <w:t>Wikipedia</w:t>
          </w:r>
          <w:r w:rsidR="005B0BA4" w:rsidRPr="00197A5B">
            <w:rPr>
              <w:rFonts w:ascii="Calibri Light" w:hAnsi="Calibri Light"/>
              <w:noProof/>
            </w:rPr>
            <w:t>. Globally Unique Identifier. [Online] Juni 2017. https://de.wikipedia.org/wiki/Globally_Unique_Identifier.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fr-FR"/>
            </w:rPr>
          </w:pPr>
          <w:r>
            <w:rPr>
              <w:rFonts w:ascii="Calibri Light" w:hAnsi="Calibri Light"/>
              <w:noProof/>
            </w:rPr>
            <w:t>[46]: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Schwichtenberg, Dr. H.</w:t>
          </w:r>
          <w:r w:rsidR="005B0BA4" w:rsidRPr="00183462">
            <w:rPr>
              <w:rFonts w:ascii="Calibri Light" w:hAnsi="Calibri Light"/>
              <w:noProof/>
            </w:rPr>
            <w:t xml:space="preserve"> Erklärung des Begriffs: Internet Information Server (IIS). </w:t>
          </w:r>
          <w:r w:rsidR="005B0BA4" w:rsidRPr="00197A5B">
            <w:rPr>
              <w:rFonts w:ascii="Calibri Light" w:hAnsi="Calibri Light"/>
              <w:noProof/>
              <w:lang w:val="fr-FR"/>
            </w:rPr>
            <w:t>[Online] Dez. 2015. http://www.it-visions.de/glossar/alle/109/Der_Internet_Information_Server_IIS_und_ASPNET.aspx.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 w:rsidRPr="00197A5B">
            <w:rPr>
              <w:rFonts w:ascii="Calibri Light" w:hAnsi="Calibri Light"/>
              <w:noProof/>
              <w:lang w:val="fr-FR"/>
            </w:rPr>
            <w:t>[47]:</w:t>
          </w:r>
          <w:r w:rsidR="005B0BA4" w:rsidRPr="00197A5B">
            <w:rPr>
              <w:rFonts w:ascii="Calibri Light" w:hAnsi="Calibri Light"/>
              <w:noProof/>
              <w:lang w:val="fr-FR"/>
            </w:rPr>
            <w:t xml:space="preserve"> </w:t>
          </w:r>
          <w:r w:rsidR="005B0BA4" w:rsidRPr="00197A5B">
            <w:rPr>
              <w:rFonts w:ascii="Calibri Light" w:hAnsi="Calibri Light"/>
              <w:b/>
              <w:bCs/>
              <w:noProof/>
              <w:lang w:val="fr-FR"/>
            </w:rPr>
            <w:t>Tilkov, S. et al.</w:t>
          </w:r>
          <w:r w:rsidR="005B0BA4" w:rsidRPr="00197A5B">
            <w:rPr>
              <w:rFonts w:ascii="Calibri Light" w:hAnsi="Calibri Light"/>
              <w:noProof/>
              <w:lang w:val="fr-FR"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REST und HTTP - Entwicklung und Integration nach dem Architekturstil des Web. </w:t>
          </w:r>
          <w:r w:rsidR="005B0BA4" w:rsidRPr="00183462">
            <w:rPr>
              <w:rFonts w:ascii="Calibri Light" w:hAnsi="Calibri Light"/>
              <w:noProof/>
            </w:rPr>
            <w:t>Heidelberg : dpunkt.verlag, 2015.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[48]: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Ullenboom, C.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i/>
              <w:iCs/>
              <w:noProof/>
            </w:rPr>
            <w:t xml:space="preserve">Java ist auch eine Insel - Das umfassende Handbuch. </w:t>
          </w:r>
          <w:r w:rsidR="005B0BA4" w:rsidRPr="00183462">
            <w:rPr>
              <w:rFonts w:ascii="Calibri Light" w:hAnsi="Calibri Light"/>
              <w:noProof/>
            </w:rPr>
            <w:t>Bonn : Rheinwerk Verlag, 2010.</w:t>
          </w:r>
        </w:p>
        <w:p w:rsidR="005B0BA4" w:rsidRPr="00183462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</w:rPr>
          </w:pPr>
          <w:r>
            <w:rPr>
              <w:rFonts w:ascii="Calibri Light" w:hAnsi="Calibri Light"/>
              <w:noProof/>
            </w:rPr>
            <w:t>[49]:</w:t>
          </w:r>
          <w:r w:rsidR="005B0BA4" w:rsidRPr="00183462">
            <w:rPr>
              <w:rFonts w:ascii="Calibri Light" w:hAnsi="Calibri Light"/>
              <w:noProof/>
            </w:rPr>
            <w:t xml:space="preserve"> </w:t>
          </w:r>
          <w:r w:rsidR="005B0BA4" w:rsidRPr="00183462">
            <w:rPr>
              <w:rFonts w:ascii="Calibri Light" w:hAnsi="Calibri Light"/>
              <w:b/>
              <w:bCs/>
              <w:noProof/>
            </w:rPr>
            <w:t>Wikipedia.</w:t>
          </w:r>
          <w:r w:rsidR="005B0BA4" w:rsidRPr="00183462">
            <w:rPr>
              <w:rFonts w:ascii="Calibri Light" w:hAnsi="Calibri Light"/>
              <w:noProof/>
            </w:rPr>
            <w:t xml:space="preserve"> Anwendungssoftware. [Online] März 2017. https://de.wikipedia.org/wiki/Anwendungssoftware.</w:t>
          </w:r>
        </w:p>
        <w:p w:rsidR="005B0BA4" w:rsidRPr="00197A5B" w:rsidRDefault="00C33981" w:rsidP="004C48C4">
          <w:pPr>
            <w:pStyle w:val="Literaturverzeichnis"/>
            <w:jc w:val="left"/>
            <w:rPr>
              <w:rFonts w:ascii="Calibri Light" w:hAnsi="Calibri Light"/>
              <w:noProof/>
              <w:lang w:val="it-IT"/>
            </w:rPr>
          </w:pPr>
          <w:r w:rsidRPr="00197A5B">
            <w:rPr>
              <w:rFonts w:ascii="Calibri Light" w:hAnsi="Calibri Light"/>
              <w:noProof/>
              <w:lang w:val="it-IT"/>
            </w:rPr>
            <w:t>[50]:</w:t>
          </w:r>
          <w:r w:rsidR="005B0BA4" w:rsidRPr="00197A5B">
            <w:rPr>
              <w:rFonts w:ascii="Calibri Light" w:hAnsi="Calibri Light"/>
              <w:noProof/>
              <w:lang w:val="it-IT"/>
            </w:rPr>
            <w:t xml:space="preserve"> </w:t>
          </w:r>
          <w:r w:rsidRPr="00197A5B">
            <w:rPr>
              <w:rFonts w:ascii="Calibri Light" w:hAnsi="Calibri Light"/>
              <w:b/>
              <w:bCs/>
              <w:noProof/>
              <w:lang w:val="it-IT"/>
            </w:rPr>
            <w:t>Wikipedia</w:t>
          </w:r>
          <w:r w:rsidR="005B0BA4" w:rsidRPr="00197A5B">
            <w:rPr>
              <w:rFonts w:ascii="Calibri Light" w:hAnsi="Calibri Light"/>
              <w:noProof/>
              <w:lang w:val="it-IT"/>
            </w:rPr>
            <w:t>. PL/SQL. [Online] Mai 2017. https://de.wikipedia.org/wiki/PL/SQL.</w:t>
          </w:r>
        </w:p>
        <w:p w:rsidR="00F30827" w:rsidRPr="00183462" w:rsidRDefault="009D3FFF" w:rsidP="005B0BA4">
          <w:pPr>
            <w:jc w:val="left"/>
            <w:rPr>
              <w:rFonts w:ascii="Calibri Light" w:hAnsi="Calibri Light"/>
            </w:rPr>
          </w:pPr>
        </w:p>
      </w:sdtContent>
    </w:sdt>
    <w:p w:rsidR="0016604A" w:rsidRPr="00183462" w:rsidRDefault="0016604A" w:rsidP="004C2BDC">
      <w:pPr>
        <w:rPr>
          <w:rFonts w:ascii="Calibri Light" w:eastAsiaTheme="majorEastAsia" w:hAnsi="Calibri Light" w:cstheme="majorBidi"/>
          <w:sz w:val="28"/>
          <w:szCs w:val="28"/>
        </w:rPr>
      </w:pPr>
      <w:r w:rsidRPr="00183462">
        <w:rPr>
          <w:rFonts w:ascii="Calibri Light" w:hAnsi="Calibri Light"/>
        </w:rPr>
        <w:br w:type="page"/>
      </w:r>
    </w:p>
    <w:p w:rsidR="007668D5" w:rsidRPr="00183462" w:rsidRDefault="007319CE" w:rsidP="00B675B0">
      <w:pPr>
        <w:pStyle w:val="berschrift1"/>
        <w:rPr>
          <w:rFonts w:ascii="Calibri Light" w:hAnsi="Calibri Light"/>
        </w:rPr>
      </w:pPr>
      <w:bookmarkStart w:id="35" w:name="_Toc506304009"/>
      <w:bookmarkStart w:id="36" w:name="_Ref430010625"/>
      <w:r w:rsidRPr="00183462">
        <w:rPr>
          <w:rFonts w:ascii="Calibri Light" w:hAnsi="Calibri Light"/>
        </w:rPr>
        <w:t>Anhang</w:t>
      </w:r>
      <w:bookmarkEnd w:id="35"/>
    </w:p>
    <w:p w:rsidR="00B825FB" w:rsidRPr="00183462" w:rsidRDefault="003A49CF" w:rsidP="00183462">
      <w:pPr>
        <w:pStyle w:val="berschrift2"/>
      </w:pPr>
      <w:bookmarkStart w:id="37" w:name="_Ref491611546"/>
      <w:bookmarkStart w:id="38" w:name="_Toc506304010"/>
      <w:r w:rsidRPr="00183462">
        <w:t xml:space="preserve">Auszug aus </w:t>
      </w:r>
      <w:r w:rsidR="00B825FB" w:rsidRPr="00183462">
        <w:t>Solr-Schema-Datei für Prototyp</w:t>
      </w:r>
      <w:bookmarkEnd w:id="37"/>
      <w:bookmarkEnd w:id="38"/>
    </w:p>
    <w:p w:rsidR="00D079C3" w:rsidRPr="00D81343" w:rsidRDefault="00C71D12" w:rsidP="00D81343">
      <w:pPr>
        <w:pStyle w:val="berschrift3"/>
        <w:rPr>
          <w:rFonts w:ascii="Calibri Light" w:hAnsi="Calibri Light"/>
        </w:rPr>
      </w:pPr>
      <w:bookmarkStart w:id="39" w:name="_Toc506304011"/>
      <w:r w:rsidRPr="00183462">
        <w:rPr>
          <w:rFonts w:ascii="Calibri Light" w:hAnsi="Calibri Light"/>
        </w:rPr>
        <w:t>Beispiel für Kalenderübersichtmodul</w:t>
      </w:r>
      <w:bookmarkEnd w:id="39"/>
    </w:p>
    <w:p w:rsidR="00F25D43" w:rsidRPr="00183462" w:rsidRDefault="00F25D43" w:rsidP="00F25D43">
      <w:pPr>
        <w:rPr>
          <w:rFonts w:ascii="Calibri Light" w:hAnsi="Calibri Light"/>
        </w:rPr>
      </w:pPr>
    </w:p>
    <w:p w:rsidR="00F25D43" w:rsidRPr="00183462" w:rsidRDefault="00F25D43" w:rsidP="00DC0077">
      <w:pPr>
        <w:rPr>
          <w:rFonts w:ascii="Calibri Light" w:hAnsi="Calibri Light"/>
        </w:rPr>
      </w:pPr>
    </w:p>
    <w:p w:rsidR="000C74B6" w:rsidRPr="00183462" w:rsidRDefault="000C74B6" w:rsidP="004C03D9">
      <w:pPr>
        <w:rPr>
          <w:rFonts w:ascii="Calibri Light" w:hAnsi="Calibri Light"/>
        </w:rPr>
      </w:pPr>
    </w:p>
    <w:p w:rsidR="007668D5" w:rsidRPr="00183462" w:rsidRDefault="007668D5">
      <w:pPr>
        <w:spacing w:line="276" w:lineRule="auto"/>
        <w:jc w:val="left"/>
        <w:rPr>
          <w:rFonts w:ascii="Calibri Light" w:eastAsiaTheme="majorEastAsia" w:hAnsi="Calibri Light" w:cstheme="majorBidi"/>
          <w:b/>
          <w:bCs/>
          <w:sz w:val="28"/>
          <w:szCs w:val="28"/>
        </w:rPr>
      </w:pPr>
      <w:r w:rsidRPr="00183462">
        <w:rPr>
          <w:rFonts w:ascii="Calibri Light" w:hAnsi="Calibri Light"/>
        </w:rPr>
        <w:br w:type="page"/>
      </w:r>
    </w:p>
    <w:p w:rsidR="00547769" w:rsidRPr="00183462" w:rsidRDefault="002C02C9" w:rsidP="00231323">
      <w:pPr>
        <w:pStyle w:val="berschrift1"/>
        <w:numPr>
          <w:ilvl w:val="0"/>
          <w:numId w:val="0"/>
        </w:numPr>
        <w:ind w:left="360" w:hanging="360"/>
        <w:rPr>
          <w:rFonts w:ascii="Calibri Light" w:hAnsi="Calibri Light"/>
        </w:rPr>
      </w:pPr>
      <w:bookmarkStart w:id="40" w:name="_Toc506304012"/>
      <w:bookmarkEnd w:id="36"/>
      <w:r w:rsidRPr="00183462">
        <w:rPr>
          <w:rFonts w:ascii="Calibri Light" w:hAnsi="Calibri Light"/>
        </w:rPr>
        <w:t>Selbstständigkeitserklärung</w:t>
      </w:r>
      <w:bookmarkEnd w:id="40"/>
    </w:p>
    <w:p w:rsidR="002C02C9" w:rsidRPr="00183462" w:rsidRDefault="002C02C9" w:rsidP="004C2BDC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t>Ich versichere, dass ich die vorliegende Arbeit ohne fremde Hilfe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selbstständig verfasst und nur die angegebenen Quellen</w:t>
      </w:r>
      <w:r w:rsidR="00935F8A" w:rsidRPr="00183462">
        <w:rPr>
          <w:rFonts w:ascii="Calibri Light" w:hAnsi="Calibri Light"/>
        </w:rPr>
        <w:t xml:space="preserve"> und Hilfsmittel</w:t>
      </w:r>
      <w:r w:rsidRPr="00183462">
        <w:rPr>
          <w:rFonts w:ascii="Calibri Light" w:hAnsi="Calibri Light"/>
        </w:rPr>
        <w:t xml:space="preserve"> benutzt habe. Wörtlich oder dem Sinn nach aus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anderen Werken entnommene Stellen sind unter Angabe der Quellen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kenn</w:t>
      </w:r>
      <w:r w:rsidR="00935F8A" w:rsidRPr="00183462">
        <w:rPr>
          <w:rFonts w:ascii="Calibri Light" w:hAnsi="Calibri Light"/>
        </w:rPr>
        <w:t xml:space="preserve">tlich gemacht. Die Arbeit wurde </w:t>
      </w:r>
      <w:r w:rsidRPr="00183462">
        <w:rPr>
          <w:rFonts w:ascii="Calibri Light" w:hAnsi="Calibri Light"/>
        </w:rPr>
        <w:t>bisher in gleicher oder ähnlicher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Form weder veröffentlicht, noch einer anderen Prüfungsbehörde</w:t>
      </w:r>
      <w:r w:rsidR="00935F8A" w:rsidRPr="00183462">
        <w:rPr>
          <w:rFonts w:ascii="Calibri Light" w:hAnsi="Calibri Light"/>
        </w:rPr>
        <w:t xml:space="preserve"> </w:t>
      </w:r>
      <w:r w:rsidRPr="00183462">
        <w:rPr>
          <w:rFonts w:ascii="Calibri Light" w:hAnsi="Calibri Light"/>
        </w:rPr>
        <w:t>vorgelegt.</w:t>
      </w:r>
    </w:p>
    <w:p w:rsidR="00935F8A" w:rsidRPr="00183462" w:rsidRDefault="00935F8A" w:rsidP="004C2BDC">
      <w:pPr>
        <w:rPr>
          <w:rFonts w:ascii="Calibri Light" w:hAnsi="Calibri Light"/>
        </w:rPr>
      </w:pPr>
    </w:p>
    <w:p w:rsidR="002C02C9" w:rsidRPr="00183462" w:rsidRDefault="002C02C9" w:rsidP="004C2BDC">
      <w:pPr>
        <w:rPr>
          <w:rFonts w:ascii="Calibri Light" w:hAnsi="Calibri Light"/>
        </w:rPr>
      </w:pPr>
      <w:r w:rsidRPr="00183462">
        <w:rPr>
          <w:rFonts w:ascii="Calibri Light" w:hAnsi="Calibri Light"/>
        </w:rPr>
        <w:t>________________</w:t>
      </w:r>
      <w:r w:rsidR="00935F8A" w:rsidRPr="00183462">
        <w:rPr>
          <w:rFonts w:ascii="Calibri Light" w:hAnsi="Calibri Light"/>
        </w:rPr>
        <w:t>__________________</w:t>
      </w:r>
      <w:r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ab/>
      </w:r>
      <w:r w:rsidR="00935F8A" w:rsidRPr="00183462">
        <w:rPr>
          <w:rFonts w:ascii="Calibri Light" w:hAnsi="Calibri Light"/>
        </w:rPr>
        <w:t>______________</w:t>
      </w:r>
      <w:r w:rsidRPr="00183462">
        <w:rPr>
          <w:rFonts w:ascii="Calibri Light" w:hAnsi="Calibri Light"/>
        </w:rPr>
        <w:t>_______________</w:t>
      </w:r>
      <w:r w:rsidR="00F30827" w:rsidRPr="00183462">
        <w:rPr>
          <w:rFonts w:ascii="Calibri Light" w:hAnsi="Calibri Light"/>
        </w:rPr>
        <w:t>_</w:t>
      </w:r>
      <w:r w:rsidR="00935F8A" w:rsidRPr="00183462">
        <w:rPr>
          <w:rFonts w:ascii="Calibri Light" w:hAnsi="Calibri Light"/>
        </w:rPr>
        <w:t>_________</w:t>
      </w:r>
    </w:p>
    <w:p w:rsidR="002C02C9" w:rsidRPr="00183462" w:rsidRDefault="002C02C9" w:rsidP="004C2BDC">
      <w:pPr>
        <w:jc w:val="left"/>
        <w:rPr>
          <w:rFonts w:ascii="Calibri Light" w:hAnsi="Calibri Light"/>
        </w:rPr>
      </w:pPr>
      <w:r w:rsidRPr="00183462">
        <w:rPr>
          <w:rFonts w:ascii="Calibri Light" w:hAnsi="Calibri Light"/>
        </w:rPr>
        <w:t>Ort, Datum</w:t>
      </w:r>
      <w:r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ab/>
      </w:r>
      <w:r w:rsidR="00935F8A" w:rsidRPr="00183462">
        <w:rPr>
          <w:rFonts w:ascii="Calibri Light" w:hAnsi="Calibri Light"/>
        </w:rPr>
        <w:tab/>
      </w:r>
      <w:r w:rsidR="00935F8A" w:rsidRPr="00183462">
        <w:rPr>
          <w:rFonts w:ascii="Calibri Light" w:hAnsi="Calibri Light"/>
        </w:rPr>
        <w:tab/>
      </w:r>
      <w:r w:rsidRPr="00183462">
        <w:rPr>
          <w:rFonts w:ascii="Calibri Light" w:hAnsi="Calibri Light"/>
        </w:rPr>
        <w:t>Unterschrift</w:t>
      </w:r>
    </w:p>
    <w:p w:rsidR="006838C5" w:rsidRPr="00183462" w:rsidRDefault="006838C5" w:rsidP="004C2BDC">
      <w:pPr>
        <w:rPr>
          <w:rFonts w:ascii="Calibri Light" w:hAnsi="Calibri Light"/>
        </w:rPr>
      </w:pPr>
    </w:p>
    <w:sectPr w:rsidR="006838C5" w:rsidRPr="00183462" w:rsidSect="00DD2777">
      <w:headerReference w:type="default" r:id="rId32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4D2" w:rsidRDefault="005B64D2" w:rsidP="00235128">
      <w:pPr>
        <w:spacing w:after="0" w:line="240" w:lineRule="auto"/>
      </w:pPr>
      <w:r>
        <w:separator/>
      </w:r>
    </w:p>
  </w:endnote>
  <w:endnote w:type="continuationSeparator" w:id="0">
    <w:p w:rsidR="005B64D2" w:rsidRDefault="005B64D2" w:rsidP="00235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4D2" w:rsidRDefault="005B64D2" w:rsidP="00235128">
      <w:pPr>
        <w:spacing w:after="0" w:line="240" w:lineRule="auto"/>
      </w:pPr>
      <w:r>
        <w:separator/>
      </w:r>
    </w:p>
  </w:footnote>
  <w:footnote w:type="continuationSeparator" w:id="0">
    <w:p w:rsidR="005B64D2" w:rsidRDefault="005B64D2" w:rsidP="00235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bri Light" w:hAnsi="Calibri Light"/>
      </w:rPr>
      <w:id w:val="-1066719482"/>
      <w:docPartObj>
        <w:docPartGallery w:val="Page Numbers (Top of Page)"/>
        <w:docPartUnique/>
      </w:docPartObj>
    </w:sdtPr>
    <w:sdtEndPr/>
    <w:sdtContent>
      <w:p w:rsidR="005B64D2" w:rsidRPr="00457E2C" w:rsidRDefault="005B64D2" w:rsidP="00C06576">
        <w:pPr>
          <w:pStyle w:val="Kopfzeile"/>
          <w:pBdr>
            <w:bottom w:val="single" w:sz="12" w:space="1" w:color="auto"/>
          </w:pBdr>
          <w:tabs>
            <w:tab w:val="clear" w:pos="9072"/>
            <w:tab w:val="right" w:pos="9639"/>
          </w:tabs>
          <w:jc w:val="right"/>
          <w:rPr>
            <w:rFonts w:ascii="Calibri Light" w:hAnsi="Calibri Light"/>
          </w:rPr>
        </w:pPr>
        <w:r w:rsidRPr="00457E2C">
          <w:rPr>
            <w:rFonts w:ascii="Calibri Light" w:hAnsi="Calibri Light"/>
          </w:rPr>
          <w:fldChar w:fldCharType="begin"/>
        </w:r>
        <w:r w:rsidRPr="00457E2C">
          <w:rPr>
            <w:rFonts w:ascii="Calibri Light" w:hAnsi="Calibri Light"/>
          </w:rPr>
          <w:instrText xml:space="preserve"> STYLEREF  "Überschrift 1"  \* MERGEFORMAT </w:instrText>
        </w:r>
        <w:r w:rsidRPr="00457E2C">
          <w:rPr>
            <w:rFonts w:ascii="Calibri Light" w:hAnsi="Calibri Light"/>
          </w:rPr>
          <w:fldChar w:fldCharType="separate"/>
        </w:r>
        <w:r w:rsidR="009D3FFF">
          <w:rPr>
            <w:rFonts w:ascii="Calibri Light" w:hAnsi="Calibri Light"/>
            <w:noProof/>
          </w:rPr>
          <w:t>Selbstständigkeitserklärung</w:t>
        </w:r>
        <w:r w:rsidRPr="00457E2C">
          <w:rPr>
            <w:rFonts w:ascii="Calibri Light" w:hAnsi="Calibri Light"/>
            <w:noProof/>
          </w:rPr>
          <w:fldChar w:fldCharType="end"/>
        </w:r>
        <w:r>
          <w:rPr>
            <w:rFonts w:ascii="Calibri Light" w:hAnsi="Calibri Light"/>
            <w:noProof/>
          </w:rPr>
          <w:tab/>
        </w:r>
        <w:r>
          <w:rPr>
            <w:rFonts w:ascii="Calibri Light" w:hAnsi="Calibri Light"/>
          </w:rPr>
          <w:tab/>
        </w:r>
        <w:r w:rsidRPr="00457E2C">
          <w:rPr>
            <w:rFonts w:ascii="Calibri Light" w:hAnsi="Calibri Light"/>
          </w:rPr>
          <w:t xml:space="preserve">Seite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PAGE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9D3FFF">
          <w:rPr>
            <w:rFonts w:ascii="Calibri Light" w:hAnsi="Calibri Light"/>
            <w:bCs/>
            <w:noProof/>
          </w:rPr>
          <w:t>17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  <w:r w:rsidRPr="00457E2C">
          <w:rPr>
            <w:rFonts w:ascii="Calibri Light" w:hAnsi="Calibri Light"/>
          </w:rPr>
          <w:t xml:space="preserve"> von </w:t>
        </w:r>
        <w:r w:rsidRPr="00457E2C">
          <w:rPr>
            <w:rFonts w:ascii="Calibri Light" w:hAnsi="Calibri Light"/>
            <w:bCs/>
            <w:szCs w:val="24"/>
          </w:rPr>
          <w:fldChar w:fldCharType="begin"/>
        </w:r>
        <w:r w:rsidRPr="00457E2C">
          <w:rPr>
            <w:rFonts w:ascii="Calibri Light" w:hAnsi="Calibri Light"/>
            <w:bCs/>
          </w:rPr>
          <w:instrText>NUMPAGES</w:instrText>
        </w:r>
        <w:r w:rsidRPr="00457E2C">
          <w:rPr>
            <w:rFonts w:ascii="Calibri Light" w:hAnsi="Calibri Light"/>
            <w:bCs/>
            <w:szCs w:val="24"/>
          </w:rPr>
          <w:fldChar w:fldCharType="separate"/>
        </w:r>
        <w:r w:rsidR="009D3FFF">
          <w:rPr>
            <w:rFonts w:ascii="Calibri Light" w:hAnsi="Calibri Light"/>
            <w:bCs/>
            <w:noProof/>
          </w:rPr>
          <w:t>17</w:t>
        </w:r>
        <w:r w:rsidRPr="00457E2C">
          <w:rPr>
            <w:rFonts w:ascii="Calibri Light" w:hAnsi="Calibri Light"/>
            <w:bCs/>
            <w:szCs w:val="24"/>
          </w:rPr>
          <w:fldChar w:fldCharType="end"/>
        </w:r>
      </w:p>
    </w:sdtContent>
  </w:sdt>
  <w:p w:rsidR="005B64D2" w:rsidRPr="00457E2C" w:rsidRDefault="005B64D2">
    <w:pPr>
      <w:pStyle w:val="Kopfzeile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89E"/>
    <w:multiLevelType w:val="hybridMultilevel"/>
    <w:tmpl w:val="4DD66150"/>
    <w:lvl w:ilvl="0" w:tplc="7F16E72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77748"/>
    <w:multiLevelType w:val="multilevel"/>
    <w:tmpl w:val="BD3AE2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0A32B8"/>
    <w:multiLevelType w:val="hybridMultilevel"/>
    <w:tmpl w:val="5F98D3FE"/>
    <w:lvl w:ilvl="0" w:tplc="B972D4EE">
      <w:start w:val="1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B48B6"/>
    <w:multiLevelType w:val="multilevel"/>
    <w:tmpl w:val="B7C4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FF5446"/>
    <w:multiLevelType w:val="hybridMultilevel"/>
    <w:tmpl w:val="773CA7B6"/>
    <w:lvl w:ilvl="0" w:tplc="A9EA29F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A04D7"/>
    <w:multiLevelType w:val="multilevel"/>
    <w:tmpl w:val="E836E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285C5F"/>
    <w:multiLevelType w:val="hybridMultilevel"/>
    <w:tmpl w:val="52CCB6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B2D05E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3100C3"/>
    <w:multiLevelType w:val="hybridMultilevel"/>
    <w:tmpl w:val="D9589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04ED5"/>
    <w:multiLevelType w:val="multilevel"/>
    <w:tmpl w:val="33441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8924CE3"/>
    <w:multiLevelType w:val="hybridMultilevel"/>
    <w:tmpl w:val="E96ECDAA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96468"/>
    <w:multiLevelType w:val="hybridMultilevel"/>
    <w:tmpl w:val="8EBE9A2C"/>
    <w:lvl w:ilvl="0" w:tplc="97B81D2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CB73E6"/>
    <w:multiLevelType w:val="hybridMultilevel"/>
    <w:tmpl w:val="D6169B0A"/>
    <w:lvl w:ilvl="0" w:tplc="94C4AB80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A341BC"/>
    <w:multiLevelType w:val="hybridMultilevel"/>
    <w:tmpl w:val="DD524C84"/>
    <w:lvl w:ilvl="0" w:tplc="AD46C924">
      <w:start w:val="6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7464C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2042CA9"/>
    <w:multiLevelType w:val="hybridMultilevel"/>
    <w:tmpl w:val="14206C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E768E8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5894409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DD86D34"/>
    <w:multiLevelType w:val="hybridMultilevel"/>
    <w:tmpl w:val="B71A1456"/>
    <w:lvl w:ilvl="0" w:tplc="AF3E91C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56D00"/>
    <w:multiLevelType w:val="multilevel"/>
    <w:tmpl w:val="595ED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8570EA5"/>
    <w:multiLevelType w:val="hybridMultilevel"/>
    <w:tmpl w:val="DB42EC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64563"/>
    <w:multiLevelType w:val="hybridMultilevel"/>
    <w:tmpl w:val="3A1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B5962"/>
    <w:multiLevelType w:val="hybridMultilevel"/>
    <w:tmpl w:val="2586D836"/>
    <w:lvl w:ilvl="0" w:tplc="443C2AA0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D844E4"/>
    <w:multiLevelType w:val="hybridMultilevel"/>
    <w:tmpl w:val="0032C532"/>
    <w:lvl w:ilvl="0" w:tplc="42E474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B4CD2"/>
    <w:multiLevelType w:val="hybridMultilevel"/>
    <w:tmpl w:val="9E28CC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595D7F"/>
    <w:multiLevelType w:val="hybridMultilevel"/>
    <w:tmpl w:val="347A9E28"/>
    <w:lvl w:ilvl="0" w:tplc="95E848B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A72EF"/>
    <w:multiLevelType w:val="hybridMultilevel"/>
    <w:tmpl w:val="4EB4BE9C"/>
    <w:lvl w:ilvl="0" w:tplc="FBB2A95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74F81"/>
    <w:multiLevelType w:val="hybridMultilevel"/>
    <w:tmpl w:val="6B58A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A3574"/>
    <w:multiLevelType w:val="multilevel"/>
    <w:tmpl w:val="44700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A802C90"/>
    <w:multiLevelType w:val="multilevel"/>
    <w:tmpl w:val="698A3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C376F2B"/>
    <w:multiLevelType w:val="hybridMultilevel"/>
    <w:tmpl w:val="27265D06"/>
    <w:lvl w:ilvl="0" w:tplc="B9F207E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E046B"/>
    <w:multiLevelType w:val="multilevel"/>
    <w:tmpl w:val="B7AE2B5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F93DE2"/>
    <w:multiLevelType w:val="hybridMultilevel"/>
    <w:tmpl w:val="A7980430"/>
    <w:lvl w:ilvl="0" w:tplc="E7D0AD7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A3CB7"/>
    <w:multiLevelType w:val="hybridMultilevel"/>
    <w:tmpl w:val="57FA696C"/>
    <w:lvl w:ilvl="0" w:tplc="20606FC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F5637B"/>
    <w:multiLevelType w:val="hybridMultilevel"/>
    <w:tmpl w:val="61A68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151DB"/>
    <w:multiLevelType w:val="multilevel"/>
    <w:tmpl w:val="2DC4FC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0D73825"/>
    <w:multiLevelType w:val="multilevel"/>
    <w:tmpl w:val="A4607FF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6" w15:restartNumberingAfterBreak="0">
    <w:nsid w:val="72B133C6"/>
    <w:multiLevelType w:val="hybridMultilevel"/>
    <w:tmpl w:val="D1A0A7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223BD5"/>
    <w:multiLevelType w:val="multilevel"/>
    <w:tmpl w:val="66E26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77827B62"/>
    <w:multiLevelType w:val="multilevel"/>
    <w:tmpl w:val="869A22B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9" w15:restartNumberingAfterBreak="0">
    <w:nsid w:val="7F413035"/>
    <w:multiLevelType w:val="hybridMultilevel"/>
    <w:tmpl w:val="997478C2"/>
    <w:lvl w:ilvl="0" w:tplc="BB56676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4"/>
  </w:num>
  <w:num w:numId="4">
    <w:abstractNumId w:val="37"/>
  </w:num>
  <w:num w:numId="5">
    <w:abstractNumId w:val="10"/>
  </w:num>
  <w:num w:numId="6">
    <w:abstractNumId w:val="29"/>
  </w:num>
  <w:num w:numId="7">
    <w:abstractNumId w:val="31"/>
  </w:num>
  <w:num w:numId="8">
    <w:abstractNumId w:val="24"/>
  </w:num>
  <w:num w:numId="9">
    <w:abstractNumId w:val="6"/>
  </w:num>
  <w:num w:numId="10">
    <w:abstractNumId w:val="5"/>
  </w:num>
  <w:num w:numId="11">
    <w:abstractNumId w:val="34"/>
  </w:num>
  <w:num w:numId="12">
    <w:abstractNumId w:val="8"/>
  </w:num>
  <w:num w:numId="13">
    <w:abstractNumId w:val="13"/>
  </w:num>
  <w:num w:numId="14">
    <w:abstractNumId w:val="16"/>
  </w:num>
  <w:num w:numId="15">
    <w:abstractNumId w:val="21"/>
  </w:num>
  <w:num w:numId="16">
    <w:abstractNumId w:val="28"/>
  </w:num>
  <w:num w:numId="17">
    <w:abstractNumId w:val="25"/>
  </w:num>
  <w:num w:numId="18">
    <w:abstractNumId w:val="38"/>
  </w:num>
  <w:num w:numId="19">
    <w:abstractNumId w:val="27"/>
  </w:num>
  <w:num w:numId="20">
    <w:abstractNumId w:val="1"/>
  </w:num>
  <w:num w:numId="21">
    <w:abstractNumId w:val="18"/>
  </w:num>
  <w:num w:numId="22">
    <w:abstractNumId w:val="3"/>
  </w:num>
  <w:num w:numId="23">
    <w:abstractNumId w:val="35"/>
  </w:num>
  <w:num w:numId="24">
    <w:abstractNumId w:val="30"/>
  </w:num>
  <w:num w:numId="25">
    <w:abstractNumId w:val="9"/>
  </w:num>
  <w:num w:numId="26">
    <w:abstractNumId w:val="2"/>
  </w:num>
  <w:num w:numId="27">
    <w:abstractNumId w:val="22"/>
  </w:num>
  <w:num w:numId="28">
    <w:abstractNumId w:val="17"/>
  </w:num>
  <w:num w:numId="29">
    <w:abstractNumId w:val="39"/>
  </w:num>
  <w:num w:numId="30">
    <w:abstractNumId w:val="0"/>
  </w:num>
  <w:num w:numId="31">
    <w:abstractNumId w:val="20"/>
  </w:num>
  <w:num w:numId="32">
    <w:abstractNumId w:val="23"/>
  </w:num>
  <w:num w:numId="33">
    <w:abstractNumId w:val="7"/>
  </w:num>
  <w:num w:numId="34">
    <w:abstractNumId w:val="33"/>
  </w:num>
  <w:num w:numId="35">
    <w:abstractNumId w:val="26"/>
  </w:num>
  <w:num w:numId="36">
    <w:abstractNumId w:val="11"/>
  </w:num>
  <w:num w:numId="37">
    <w:abstractNumId w:val="30"/>
  </w:num>
  <w:num w:numId="38">
    <w:abstractNumId w:val="14"/>
  </w:num>
  <w:num w:numId="39">
    <w:abstractNumId w:val="32"/>
  </w:num>
  <w:num w:numId="40">
    <w:abstractNumId w:val="12"/>
  </w:num>
  <w:num w:numId="41">
    <w:abstractNumId w:val="3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töckert, Angela, NMU-OI">
    <w15:presenceInfo w15:providerId="AD" w15:userId="S-1-5-21-16491326-3514880804-56677091-543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66"/>
    <w:rsid w:val="00000010"/>
    <w:rsid w:val="000004A1"/>
    <w:rsid w:val="00000E13"/>
    <w:rsid w:val="00000FB9"/>
    <w:rsid w:val="0000180E"/>
    <w:rsid w:val="00001C38"/>
    <w:rsid w:val="00002143"/>
    <w:rsid w:val="000022B3"/>
    <w:rsid w:val="00002F8D"/>
    <w:rsid w:val="00003853"/>
    <w:rsid w:val="00004CD3"/>
    <w:rsid w:val="00005180"/>
    <w:rsid w:val="00005F91"/>
    <w:rsid w:val="00007245"/>
    <w:rsid w:val="00007FD9"/>
    <w:rsid w:val="0001136C"/>
    <w:rsid w:val="00012516"/>
    <w:rsid w:val="00012658"/>
    <w:rsid w:val="00012BEE"/>
    <w:rsid w:val="00013B8D"/>
    <w:rsid w:val="00013DD2"/>
    <w:rsid w:val="00016EE4"/>
    <w:rsid w:val="00021A03"/>
    <w:rsid w:val="00022216"/>
    <w:rsid w:val="0002231B"/>
    <w:rsid w:val="00023146"/>
    <w:rsid w:val="000234A6"/>
    <w:rsid w:val="00023554"/>
    <w:rsid w:val="0002419B"/>
    <w:rsid w:val="00025156"/>
    <w:rsid w:val="00026808"/>
    <w:rsid w:val="00026845"/>
    <w:rsid w:val="00027739"/>
    <w:rsid w:val="000302FA"/>
    <w:rsid w:val="000306A1"/>
    <w:rsid w:val="000321D2"/>
    <w:rsid w:val="0003239E"/>
    <w:rsid w:val="000324F6"/>
    <w:rsid w:val="000337F4"/>
    <w:rsid w:val="000347F5"/>
    <w:rsid w:val="00034F96"/>
    <w:rsid w:val="000351A8"/>
    <w:rsid w:val="000352E1"/>
    <w:rsid w:val="00036580"/>
    <w:rsid w:val="000369B2"/>
    <w:rsid w:val="0003711A"/>
    <w:rsid w:val="00040275"/>
    <w:rsid w:val="000423BE"/>
    <w:rsid w:val="00042F60"/>
    <w:rsid w:val="000449FD"/>
    <w:rsid w:val="00045CD9"/>
    <w:rsid w:val="00045EFA"/>
    <w:rsid w:val="00046269"/>
    <w:rsid w:val="000468E3"/>
    <w:rsid w:val="00047973"/>
    <w:rsid w:val="00050D53"/>
    <w:rsid w:val="00052641"/>
    <w:rsid w:val="000532FD"/>
    <w:rsid w:val="00053BA9"/>
    <w:rsid w:val="00053EB5"/>
    <w:rsid w:val="000545E5"/>
    <w:rsid w:val="00055106"/>
    <w:rsid w:val="00056143"/>
    <w:rsid w:val="00056D51"/>
    <w:rsid w:val="00057100"/>
    <w:rsid w:val="00060032"/>
    <w:rsid w:val="00060557"/>
    <w:rsid w:val="000609A7"/>
    <w:rsid w:val="00061342"/>
    <w:rsid w:val="00061A14"/>
    <w:rsid w:val="00061A9C"/>
    <w:rsid w:val="00062759"/>
    <w:rsid w:val="000636B8"/>
    <w:rsid w:val="00063829"/>
    <w:rsid w:val="0006391B"/>
    <w:rsid w:val="00065A6B"/>
    <w:rsid w:val="00065CD2"/>
    <w:rsid w:val="00065F08"/>
    <w:rsid w:val="00066008"/>
    <w:rsid w:val="000662B9"/>
    <w:rsid w:val="00066816"/>
    <w:rsid w:val="00070418"/>
    <w:rsid w:val="00070B70"/>
    <w:rsid w:val="00070E6E"/>
    <w:rsid w:val="00072EEF"/>
    <w:rsid w:val="00073183"/>
    <w:rsid w:val="000744D6"/>
    <w:rsid w:val="00075526"/>
    <w:rsid w:val="000756AE"/>
    <w:rsid w:val="00075F9E"/>
    <w:rsid w:val="00076469"/>
    <w:rsid w:val="0007717A"/>
    <w:rsid w:val="00080E00"/>
    <w:rsid w:val="00082C57"/>
    <w:rsid w:val="000834BF"/>
    <w:rsid w:val="00084013"/>
    <w:rsid w:val="00086397"/>
    <w:rsid w:val="00091504"/>
    <w:rsid w:val="00092482"/>
    <w:rsid w:val="000930D5"/>
    <w:rsid w:val="0009351F"/>
    <w:rsid w:val="0009479C"/>
    <w:rsid w:val="00094C79"/>
    <w:rsid w:val="00094E1F"/>
    <w:rsid w:val="00094FB9"/>
    <w:rsid w:val="0009594C"/>
    <w:rsid w:val="00096BBB"/>
    <w:rsid w:val="00097FFC"/>
    <w:rsid w:val="000A014B"/>
    <w:rsid w:val="000A0975"/>
    <w:rsid w:val="000A09A4"/>
    <w:rsid w:val="000A1C58"/>
    <w:rsid w:val="000A26F8"/>
    <w:rsid w:val="000A2D3B"/>
    <w:rsid w:val="000A2F53"/>
    <w:rsid w:val="000A3226"/>
    <w:rsid w:val="000A377B"/>
    <w:rsid w:val="000A3982"/>
    <w:rsid w:val="000A3B26"/>
    <w:rsid w:val="000A4E4D"/>
    <w:rsid w:val="000A77D2"/>
    <w:rsid w:val="000A7954"/>
    <w:rsid w:val="000A7A7A"/>
    <w:rsid w:val="000A7B0F"/>
    <w:rsid w:val="000B028A"/>
    <w:rsid w:val="000B28E0"/>
    <w:rsid w:val="000B295B"/>
    <w:rsid w:val="000B2F14"/>
    <w:rsid w:val="000B2FF2"/>
    <w:rsid w:val="000B307E"/>
    <w:rsid w:val="000B3244"/>
    <w:rsid w:val="000B3879"/>
    <w:rsid w:val="000B4414"/>
    <w:rsid w:val="000B4496"/>
    <w:rsid w:val="000B5315"/>
    <w:rsid w:val="000B659E"/>
    <w:rsid w:val="000B6897"/>
    <w:rsid w:val="000B7339"/>
    <w:rsid w:val="000C04D6"/>
    <w:rsid w:val="000C09DB"/>
    <w:rsid w:val="000C0BAE"/>
    <w:rsid w:val="000C0CF7"/>
    <w:rsid w:val="000C187F"/>
    <w:rsid w:val="000C2007"/>
    <w:rsid w:val="000C2760"/>
    <w:rsid w:val="000C28A7"/>
    <w:rsid w:val="000C3E74"/>
    <w:rsid w:val="000C4432"/>
    <w:rsid w:val="000C4D28"/>
    <w:rsid w:val="000C74B6"/>
    <w:rsid w:val="000C77A6"/>
    <w:rsid w:val="000D00D7"/>
    <w:rsid w:val="000D03BF"/>
    <w:rsid w:val="000D0AF1"/>
    <w:rsid w:val="000D1C99"/>
    <w:rsid w:val="000D2DFB"/>
    <w:rsid w:val="000D3D4D"/>
    <w:rsid w:val="000D5AC4"/>
    <w:rsid w:val="000D5E7B"/>
    <w:rsid w:val="000D6232"/>
    <w:rsid w:val="000D6B4F"/>
    <w:rsid w:val="000D7671"/>
    <w:rsid w:val="000E00A6"/>
    <w:rsid w:val="000E1152"/>
    <w:rsid w:val="000E2F20"/>
    <w:rsid w:val="000E3970"/>
    <w:rsid w:val="000E41A7"/>
    <w:rsid w:val="000E5AFC"/>
    <w:rsid w:val="000E6A35"/>
    <w:rsid w:val="000F0140"/>
    <w:rsid w:val="000F016D"/>
    <w:rsid w:val="000F065A"/>
    <w:rsid w:val="000F1666"/>
    <w:rsid w:val="000F2638"/>
    <w:rsid w:val="000F4D23"/>
    <w:rsid w:val="000F4EF8"/>
    <w:rsid w:val="000F5A42"/>
    <w:rsid w:val="000F6499"/>
    <w:rsid w:val="000F65DF"/>
    <w:rsid w:val="000F6A59"/>
    <w:rsid w:val="000F6A76"/>
    <w:rsid w:val="000F6B89"/>
    <w:rsid w:val="00100506"/>
    <w:rsid w:val="001008A5"/>
    <w:rsid w:val="00100E73"/>
    <w:rsid w:val="00101782"/>
    <w:rsid w:val="001026C1"/>
    <w:rsid w:val="00103E64"/>
    <w:rsid w:val="00104C1D"/>
    <w:rsid w:val="00105E98"/>
    <w:rsid w:val="00107135"/>
    <w:rsid w:val="00107308"/>
    <w:rsid w:val="0010744C"/>
    <w:rsid w:val="001075BA"/>
    <w:rsid w:val="001107B9"/>
    <w:rsid w:val="00110B63"/>
    <w:rsid w:val="0011133B"/>
    <w:rsid w:val="001138FA"/>
    <w:rsid w:val="00114813"/>
    <w:rsid w:val="00114821"/>
    <w:rsid w:val="00114A2B"/>
    <w:rsid w:val="00115531"/>
    <w:rsid w:val="00115613"/>
    <w:rsid w:val="00115EB3"/>
    <w:rsid w:val="001161EC"/>
    <w:rsid w:val="0011674D"/>
    <w:rsid w:val="00116BBC"/>
    <w:rsid w:val="00117093"/>
    <w:rsid w:val="00117E3F"/>
    <w:rsid w:val="00117F12"/>
    <w:rsid w:val="00120246"/>
    <w:rsid w:val="0012131E"/>
    <w:rsid w:val="001214FE"/>
    <w:rsid w:val="0012216E"/>
    <w:rsid w:val="0012268C"/>
    <w:rsid w:val="00122F51"/>
    <w:rsid w:val="001236EC"/>
    <w:rsid w:val="00124977"/>
    <w:rsid w:val="00124A95"/>
    <w:rsid w:val="00124E51"/>
    <w:rsid w:val="00125B58"/>
    <w:rsid w:val="001261C3"/>
    <w:rsid w:val="00126BD7"/>
    <w:rsid w:val="001278B2"/>
    <w:rsid w:val="00127C06"/>
    <w:rsid w:val="0013012D"/>
    <w:rsid w:val="001303B4"/>
    <w:rsid w:val="00131EBC"/>
    <w:rsid w:val="00132284"/>
    <w:rsid w:val="0013237D"/>
    <w:rsid w:val="00132ACB"/>
    <w:rsid w:val="00132EBE"/>
    <w:rsid w:val="001332C9"/>
    <w:rsid w:val="001369F4"/>
    <w:rsid w:val="00140A27"/>
    <w:rsid w:val="00140D87"/>
    <w:rsid w:val="00143097"/>
    <w:rsid w:val="00143899"/>
    <w:rsid w:val="0014427A"/>
    <w:rsid w:val="00144385"/>
    <w:rsid w:val="001448FE"/>
    <w:rsid w:val="00145EB2"/>
    <w:rsid w:val="00147106"/>
    <w:rsid w:val="001473FC"/>
    <w:rsid w:val="0014746A"/>
    <w:rsid w:val="00147745"/>
    <w:rsid w:val="00147C11"/>
    <w:rsid w:val="00147C1A"/>
    <w:rsid w:val="001500EC"/>
    <w:rsid w:val="001502EF"/>
    <w:rsid w:val="00150D35"/>
    <w:rsid w:val="00151317"/>
    <w:rsid w:val="001515F4"/>
    <w:rsid w:val="00151686"/>
    <w:rsid w:val="00151A90"/>
    <w:rsid w:val="00151F31"/>
    <w:rsid w:val="001535AD"/>
    <w:rsid w:val="0015474C"/>
    <w:rsid w:val="00155AB1"/>
    <w:rsid w:val="00156A78"/>
    <w:rsid w:val="00160208"/>
    <w:rsid w:val="00160279"/>
    <w:rsid w:val="001603FE"/>
    <w:rsid w:val="00160B54"/>
    <w:rsid w:val="00160C7D"/>
    <w:rsid w:val="00161D0B"/>
    <w:rsid w:val="00161DFB"/>
    <w:rsid w:val="00162AE9"/>
    <w:rsid w:val="00162D28"/>
    <w:rsid w:val="00165BFB"/>
    <w:rsid w:val="00165D67"/>
    <w:rsid w:val="00165E1A"/>
    <w:rsid w:val="0016604A"/>
    <w:rsid w:val="00166772"/>
    <w:rsid w:val="001676AE"/>
    <w:rsid w:val="00167D33"/>
    <w:rsid w:val="001701F1"/>
    <w:rsid w:val="00170508"/>
    <w:rsid w:val="0017128D"/>
    <w:rsid w:val="00173D29"/>
    <w:rsid w:val="001743A5"/>
    <w:rsid w:val="00174D90"/>
    <w:rsid w:val="0017600B"/>
    <w:rsid w:val="001766A4"/>
    <w:rsid w:val="001771A8"/>
    <w:rsid w:val="001778E3"/>
    <w:rsid w:val="0018077F"/>
    <w:rsid w:val="0018134D"/>
    <w:rsid w:val="00183462"/>
    <w:rsid w:val="0018379C"/>
    <w:rsid w:val="00183853"/>
    <w:rsid w:val="0018393E"/>
    <w:rsid w:val="00183E53"/>
    <w:rsid w:val="001848DA"/>
    <w:rsid w:val="00185424"/>
    <w:rsid w:val="001855EF"/>
    <w:rsid w:val="0018576E"/>
    <w:rsid w:val="00186215"/>
    <w:rsid w:val="00186750"/>
    <w:rsid w:val="00187212"/>
    <w:rsid w:val="00187692"/>
    <w:rsid w:val="00187805"/>
    <w:rsid w:val="00191C59"/>
    <w:rsid w:val="00192507"/>
    <w:rsid w:val="001928F3"/>
    <w:rsid w:val="00193D3C"/>
    <w:rsid w:val="001946BC"/>
    <w:rsid w:val="001956D2"/>
    <w:rsid w:val="00196303"/>
    <w:rsid w:val="00196543"/>
    <w:rsid w:val="001977A4"/>
    <w:rsid w:val="00197A5B"/>
    <w:rsid w:val="001A046C"/>
    <w:rsid w:val="001A057B"/>
    <w:rsid w:val="001A0E59"/>
    <w:rsid w:val="001A11A1"/>
    <w:rsid w:val="001A1FDF"/>
    <w:rsid w:val="001A3163"/>
    <w:rsid w:val="001A4850"/>
    <w:rsid w:val="001A5451"/>
    <w:rsid w:val="001A5995"/>
    <w:rsid w:val="001A59FA"/>
    <w:rsid w:val="001A5AC2"/>
    <w:rsid w:val="001A5F8B"/>
    <w:rsid w:val="001A6825"/>
    <w:rsid w:val="001A7818"/>
    <w:rsid w:val="001A7FF9"/>
    <w:rsid w:val="001B0197"/>
    <w:rsid w:val="001B059D"/>
    <w:rsid w:val="001B139E"/>
    <w:rsid w:val="001B2551"/>
    <w:rsid w:val="001B2A23"/>
    <w:rsid w:val="001B50F9"/>
    <w:rsid w:val="001B5CEE"/>
    <w:rsid w:val="001B7F45"/>
    <w:rsid w:val="001C1840"/>
    <w:rsid w:val="001C1FFF"/>
    <w:rsid w:val="001C247C"/>
    <w:rsid w:val="001C24AA"/>
    <w:rsid w:val="001C2B6C"/>
    <w:rsid w:val="001C2E95"/>
    <w:rsid w:val="001C41C2"/>
    <w:rsid w:val="001C45CC"/>
    <w:rsid w:val="001C48A2"/>
    <w:rsid w:val="001C4AD5"/>
    <w:rsid w:val="001C4E50"/>
    <w:rsid w:val="001C5775"/>
    <w:rsid w:val="001C5896"/>
    <w:rsid w:val="001D11BB"/>
    <w:rsid w:val="001D1612"/>
    <w:rsid w:val="001D1B9D"/>
    <w:rsid w:val="001D257C"/>
    <w:rsid w:val="001D2611"/>
    <w:rsid w:val="001D2A22"/>
    <w:rsid w:val="001D3221"/>
    <w:rsid w:val="001D3A91"/>
    <w:rsid w:val="001D5220"/>
    <w:rsid w:val="001D5395"/>
    <w:rsid w:val="001D5CA6"/>
    <w:rsid w:val="001D722A"/>
    <w:rsid w:val="001D77FC"/>
    <w:rsid w:val="001D7B55"/>
    <w:rsid w:val="001D7C17"/>
    <w:rsid w:val="001D7E4F"/>
    <w:rsid w:val="001E0D68"/>
    <w:rsid w:val="001E0F46"/>
    <w:rsid w:val="001E12CC"/>
    <w:rsid w:val="001E21A5"/>
    <w:rsid w:val="001E23FC"/>
    <w:rsid w:val="001E2687"/>
    <w:rsid w:val="001E3069"/>
    <w:rsid w:val="001E3F4C"/>
    <w:rsid w:val="001E44A0"/>
    <w:rsid w:val="001E4AB3"/>
    <w:rsid w:val="001E4AFF"/>
    <w:rsid w:val="001E65F5"/>
    <w:rsid w:val="001E6686"/>
    <w:rsid w:val="001E7C06"/>
    <w:rsid w:val="001F0473"/>
    <w:rsid w:val="001F0CC3"/>
    <w:rsid w:val="001F14DF"/>
    <w:rsid w:val="001F27C7"/>
    <w:rsid w:val="001F2BDC"/>
    <w:rsid w:val="001F33AF"/>
    <w:rsid w:val="001F46A1"/>
    <w:rsid w:val="001F6234"/>
    <w:rsid w:val="001F6513"/>
    <w:rsid w:val="001F71A4"/>
    <w:rsid w:val="00200828"/>
    <w:rsid w:val="00201703"/>
    <w:rsid w:val="0020343E"/>
    <w:rsid w:val="00203754"/>
    <w:rsid w:val="0020409F"/>
    <w:rsid w:val="00205154"/>
    <w:rsid w:val="00205F52"/>
    <w:rsid w:val="002062A6"/>
    <w:rsid w:val="00206D77"/>
    <w:rsid w:val="0020759B"/>
    <w:rsid w:val="00210C99"/>
    <w:rsid w:val="002120F7"/>
    <w:rsid w:val="002128D0"/>
    <w:rsid w:val="00213877"/>
    <w:rsid w:val="00213C77"/>
    <w:rsid w:val="002154AC"/>
    <w:rsid w:val="00215D1C"/>
    <w:rsid w:val="002163F1"/>
    <w:rsid w:val="00216D45"/>
    <w:rsid w:val="0022077C"/>
    <w:rsid w:val="002215DC"/>
    <w:rsid w:val="00221C4C"/>
    <w:rsid w:val="002221D2"/>
    <w:rsid w:val="00222252"/>
    <w:rsid w:val="002225B6"/>
    <w:rsid w:val="00222849"/>
    <w:rsid w:val="00222BEC"/>
    <w:rsid w:val="00223854"/>
    <w:rsid w:val="00223B0D"/>
    <w:rsid w:val="00224148"/>
    <w:rsid w:val="002241C8"/>
    <w:rsid w:val="00224BDA"/>
    <w:rsid w:val="00224CBF"/>
    <w:rsid w:val="0022625C"/>
    <w:rsid w:val="00226D69"/>
    <w:rsid w:val="00226EDB"/>
    <w:rsid w:val="0023111B"/>
    <w:rsid w:val="00231323"/>
    <w:rsid w:val="002317A0"/>
    <w:rsid w:val="0023215B"/>
    <w:rsid w:val="0023270A"/>
    <w:rsid w:val="002330C4"/>
    <w:rsid w:val="00233265"/>
    <w:rsid w:val="00233E61"/>
    <w:rsid w:val="00234479"/>
    <w:rsid w:val="002344F0"/>
    <w:rsid w:val="00235128"/>
    <w:rsid w:val="00235407"/>
    <w:rsid w:val="00235A48"/>
    <w:rsid w:val="00235B48"/>
    <w:rsid w:val="002367D4"/>
    <w:rsid w:val="002368B0"/>
    <w:rsid w:val="00236CA9"/>
    <w:rsid w:val="00236F04"/>
    <w:rsid w:val="00237401"/>
    <w:rsid w:val="002401E4"/>
    <w:rsid w:val="002411E5"/>
    <w:rsid w:val="00241395"/>
    <w:rsid w:val="00241FA0"/>
    <w:rsid w:val="00242171"/>
    <w:rsid w:val="002426DA"/>
    <w:rsid w:val="00242BE5"/>
    <w:rsid w:val="00242CE4"/>
    <w:rsid w:val="00242D27"/>
    <w:rsid w:val="002460B7"/>
    <w:rsid w:val="00246168"/>
    <w:rsid w:val="0024685E"/>
    <w:rsid w:val="00247D38"/>
    <w:rsid w:val="002535F8"/>
    <w:rsid w:val="002550EE"/>
    <w:rsid w:val="002618EB"/>
    <w:rsid w:val="00262C84"/>
    <w:rsid w:val="00263157"/>
    <w:rsid w:val="00263331"/>
    <w:rsid w:val="0026365E"/>
    <w:rsid w:val="00263B6B"/>
    <w:rsid w:val="00265F30"/>
    <w:rsid w:val="00267011"/>
    <w:rsid w:val="0027055B"/>
    <w:rsid w:val="002712B2"/>
    <w:rsid w:val="0027141C"/>
    <w:rsid w:val="00271B0E"/>
    <w:rsid w:val="0027322C"/>
    <w:rsid w:val="00273A0A"/>
    <w:rsid w:val="00273C70"/>
    <w:rsid w:val="00274333"/>
    <w:rsid w:val="00276BCE"/>
    <w:rsid w:val="00277035"/>
    <w:rsid w:val="00277AEC"/>
    <w:rsid w:val="00277B1E"/>
    <w:rsid w:val="00277D3E"/>
    <w:rsid w:val="00280387"/>
    <w:rsid w:val="00280B21"/>
    <w:rsid w:val="00280DF7"/>
    <w:rsid w:val="002810B9"/>
    <w:rsid w:val="0028164B"/>
    <w:rsid w:val="00281DA2"/>
    <w:rsid w:val="00282C5A"/>
    <w:rsid w:val="00283ABC"/>
    <w:rsid w:val="00284305"/>
    <w:rsid w:val="0028469E"/>
    <w:rsid w:val="002850BC"/>
    <w:rsid w:val="00285391"/>
    <w:rsid w:val="00285A71"/>
    <w:rsid w:val="00285A72"/>
    <w:rsid w:val="0029018B"/>
    <w:rsid w:val="00290285"/>
    <w:rsid w:val="002907A2"/>
    <w:rsid w:val="002909ED"/>
    <w:rsid w:val="00291774"/>
    <w:rsid w:val="002925B4"/>
    <w:rsid w:val="00292FB4"/>
    <w:rsid w:val="0029326B"/>
    <w:rsid w:val="0029500A"/>
    <w:rsid w:val="002956B4"/>
    <w:rsid w:val="00295D88"/>
    <w:rsid w:val="0029600E"/>
    <w:rsid w:val="00296710"/>
    <w:rsid w:val="002968D7"/>
    <w:rsid w:val="00296EBE"/>
    <w:rsid w:val="00297383"/>
    <w:rsid w:val="002A0CFB"/>
    <w:rsid w:val="002A2230"/>
    <w:rsid w:val="002A31E8"/>
    <w:rsid w:val="002A3EAA"/>
    <w:rsid w:val="002A40BA"/>
    <w:rsid w:val="002A432F"/>
    <w:rsid w:val="002A580A"/>
    <w:rsid w:val="002A6A01"/>
    <w:rsid w:val="002A6AE7"/>
    <w:rsid w:val="002A6E22"/>
    <w:rsid w:val="002A79DC"/>
    <w:rsid w:val="002A7DDE"/>
    <w:rsid w:val="002B0703"/>
    <w:rsid w:val="002B12CD"/>
    <w:rsid w:val="002B1740"/>
    <w:rsid w:val="002B2EF2"/>
    <w:rsid w:val="002B3623"/>
    <w:rsid w:val="002B60AC"/>
    <w:rsid w:val="002B640B"/>
    <w:rsid w:val="002B78C3"/>
    <w:rsid w:val="002B7A0B"/>
    <w:rsid w:val="002C01EC"/>
    <w:rsid w:val="002C02C9"/>
    <w:rsid w:val="002C05FD"/>
    <w:rsid w:val="002C2619"/>
    <w:rsid w:val="002C4436"/>
    <w:rsid w:val="002C59BA"/>
    <w:rsid w:val="002C5AD4"/>
    <w:rsid w:val="002C5E78"/>
    <w:rsid w:val="002C731A"/>
    <w:rsid w:val="002C768A"/>
    <w:rsid w:val="002C7A62"/>
    <w:rsid w:val="002D0A3C"/>
    <w:rsid w:val="002D0A4A"/>
    <w:rsid w:val="002D2C44"/>
    <w:rsid w:val="002D33AF"/>
    <w:rsid w:val="002D4D1C"/>
    <w:rsid w:val="002D53E9"/>
    <w:rsid w:val="002D5F2C"/>
    <w:rsid w:val="002D6A15"/>
    <w:rsid w:val="002D6B97"/>
    <w:rsid w:val="002D72CB"/>
    <w:rsid w:val="002E0560"/>
    <w:rsid w:val="002E196C"/>
    <w:rsid w:val="002E1FC3"/>
    <w:rsid w:val="002E323E"/>
    <w:rsid w:val="002E3F7A"/>
    <w:rsid w:val="002E4169"/>
    <w:rsid w:val="002E4A30"/>
    <w:rsid w:val="002E589A"/>
    <w:rsid w:val="002E7466"/>
    <w:rsid w:val="002E7F09"/>
    <w:rsid w:val="002F06F7"/>
    <w:rsid w:val="002F2168"/>
    <w:rsid w:val="002F4140"/>
    <w:rsid w:val="002F4A63"/>
    <w:rsid w:val="002F5534"/>
    <w:rsid w:val="002F5B19"/>
    <w:rsid w:val="00301749"/>
    <w:rsid w:val="00302CB9"/>
    <w:rsid w:val="0030311B"/>
    <w:rsid w:val="0030384A"/>
    <w:rsid w:val="00303AC2"/>
    <w:rsid w:val="003040F4"/>
    <w:rsid w:val="003044D0"/>
    <w:rsid w:val="00304682"/>
    <w:rsid w:val="00304A6C"/>
    <w:rsid w:val="0030527F"/>
    <w:rsid w:val="00305663"/>
    <w:rsid w:val="00305E84"/>
    <w:rsid w:val="003062E0"/>
    <w:rsid w:val="00307E2C"/>
    <w:rsid w:val="003108C6"/>
    <w:rsid w:val="003110A0"/>
    <w:rsid w:val="003114F3"/>
    <w:rsid w:val="0031156B"/>
    <w:rsid w:val="003115E2"/>
    <w:rsid w:val="003120B3"/>
    <w:rsid w:val="00312927"/>
    <w:rsid w:val="00314726"/>
    <w:rsid w:val="00314D90"/>
    <w:rsid w:val="00316E9B"/>
    <w:rsid w:val="00317496"/>
    <w:rsid w:val="00317C8C"/>
    <w:rsid w:val="003204EF"/>
    <w:rsid w:val="0032122B"/>
    <w:rsid w:val="003221DC"/>
    <w:rsid w:val="0032382C"/>
    <w:rsid w:val="00324108"/>
    <w:rsid w:val="00325ED1"/>
    <w:rsid w:val="00326628"/>
    <w:rsid w:val="00327048"/>
    <w:rsid w:val="00327EE3"/>
    <w:rsid w:val="0033120E"/>
    <w:rsid w:val="003323D7"/>
    <w:rsid w:val="003327F5"/>
    <w:rsid w:val="003332F1"/>
    <w:rsid w:val="0033342E"/>
    <w:rsid w:val="00333A72"/>
    <w:rsid w:val="00333BCF"/>
    <w:rsid w:val="00333F1B"/>
    <w:rsid w:val="00333FC5"/>
    <w:rsid w:val="003342C1"/>
    <w:rsid w:val="00340ED2"/>
    <w:rsid w:val="00341F61"/>
    <w:rsid w:val="003436D6"/>
    <w:rsid w:val="00343D21"/>
    <w:rsid w:val="00344923"/>
    <w:rsid w:val="003453FC"/>
    <w:rsid w:val="00345503"/>
    <w:rsid w:val="00346446"/>
    <w:rsid w:val="003469B7"/>
    <w:rsid w:val="00346B28"/>
    <w:rsid w:val="00346D99"/>
    <w:rsid w:val="00350A43"/>
    <w:rsid w:val="00350E46"/>
    <w:rsid w:val="00351099"/>
    <w:rsid w:val="00351D95"/>
    <w:rsid w:val="00352E89"/>
    <w:rsid w:val="00353895"/>
    <w:rsid w:val="003544BE"/>
    <w:rsid w:val="00354734"/>
    <w:rsid w:val="003548B0"/>
    <w:rsid w:val="0035522C"/>
    <w:rsid w:val="003559DA"/>
    <w:rsid w:val="003560F1"/>
    <w:rsid w:val="003568DA"/>
    <w:rsid w:val="00356D3A"/>
    <w:rsid w:val="003577BA"/>
    <w:rsid w:val="00357A53"/>
    <w:rsid w:val="00357CFE"/>
    <w:rsid w:val="0036041B"/>
    <w:rsid w:val="003604E1"/>
    <w:rsid w:val="00361231"/>
    <w:rsid w:val="00361841"/>
    <w:rsid w:val="00361A0E"/>
    <w:rsid w:val="00361C1B"/>
    <w:rsid w:val="0036270C"/>
    <w:rsid w:val="00362D75"/>
    <w:rsid w:val="003635A6"/>
    <w:rsid w:val="00363EE7"/>
    <w:rsid w:val="003641BE"/>
    <w:rsid w:val="00364306"/>
    <w:rsid w:val="0036618D"/>
    <w:rsid w:val="00366503"/>
    <w:rsid w:val="003673C5"/>
    <w:rsid w:val="00367E27"/>
    <w:rsid w:val="0037112A"/>
    <w:rsid w:val="003728E1"/>
    <w:rsid w:val="003729E3"/>
    <w:rsid w:val="003743E0"/>
    <w:rsid w:val="003744DA"/>
    <w:rsid w:val="00374D58"/>
    <w:rsid w:val="00375468"/>
    <w:rsid w:val="00375D83"/>
    <w:rsid w:val="00376546"/>
    <w:rsid w:val="00377063"/>
    <w:rsid w:val="00377753"/>
    <w:rsid w:val="0038023C"/>
    <w:rsid w:val="00380F19"/>
    <w:rsid w:val="003814F8"/>
    <w:rsid w:val="0038165F"/>
    <w:rsid w:val="0038174D"/>
    <w:rsid w:val="003821C7"/>
    <w:rsid w:val="00382494"/>
    <w:rsid w:val="00382A5C"/>
    <w:rsid w:val="003834FB"/>
    <w:rsid w:val="00383D2D"/>
    <w:rsid w:val="00383D62"/>
    <w:rsid w:val="00384138"/>
    <w:rsid w:val="00384736"/>
    <w:rsid w:val="00385072"/>
    <w:rsid w:val="00386BCD"/>
    <w:rsid w:val="00386D75"/>
    <w:rsid w:val="003873A2"/>
    <w:rsid w:val="00392F73"/>
    <w:rsid w:val="00393384"/>
    <w:rsid w:val="00394825"/>
    <w:rsid w:val="00396BFF"/>
    <w:rsid w:val="00396C4F"/>
    <w:rsid w:val="00397738"/>
    <w:rsid w:val="00397AC3"/>
    <w:rsid w:val="003A2125"/>
    <w:rsid w:val="003A22B5"/>
    <w:rsid w:val="003A262A"/>
    <w:rsid w:val="003A3118"/>
    <w:rsid w:val="003A3ED6"/>
    <w:rsid w:val="003A437F"/>
    <w:rsid w:val="003A49CF"/>
    <w:rsid w:val="003A4F68"/>
    <w:rsid w:val="003A5DB9"/>
    <w:rsid w:val="003A66DE"/>
    <w:rsid w:val="003A7963"/>
    <w:rsid w:val="003B03A7"/>
    <w:rsid w:val="003B0FFB"/>
    <w:rsid w:val="003B1456"/>
    <w:rsid w:val="003B1B6E"/>
    <w:rsid w:val="003B25A4"/>
    <w:rsid w:val="003B2FF8"/>
    <w:rsid w:val="003B385B"/>
    <w:rsid w:val="003B3AD7"/>
    <w:rsid w:val="003B4047"/>
    <w:rsid w:val="003B4472"/>
    <w:rsid w:val="003B4809"/>
    <w:rsid w:val="003B49F2"/>
    <w:rsid w:val="003B4CB6"/>
    <w:rsid w:val="003B532A"/>
    <w:rsid w:val="003B542D"/>
    <w:rsid w:val="003B55E9"/>
    <w:rsid w:val="003B5790"/>
    <w:rsid w:val="003B58FB"/>
    <w:rsid w:val="003B6C35"/>
    <w:rsid w:val="003B700F"/>
    <w:rsid w:val="003B7373"/>
    <w:rsid w:val="003B7D16"/>
    <w:rsid w:val="003C0113"/>
    <w:rsid w:val="003C0121"/>
    <w:rsid w:val="003C1370"/>
    <w:rsid w:val="003C1803"/>
    <w:rsid w:val="003C19A6"/>
    <w:rsid w:val="003C1C76"/>
    <w:rsid w:val="003C3192"/>
    <w:rsid w:val="003C3534"/>
    <w:rsid w:val="003C3543"/>
    <w:rsid w:val="003C44F5"/>
    <w:rsid w:val="003C4A6E"/>
    <w:rsid w:val="003C6D52"/>
    <w:rsid w:val="003C6DBF"/>
    <w:rsid w:val="003C6E6E"/>
    <w:rsid w:val="003C76CC"/>
    <w:rsid w:val="003C7B9C"/>
    <w:rsid w:val="003D1D49"/>
    <w:rsid w:val="003D20B2"/>
    <w:rsid w:val="003D2250"/>
    <w:rsid w:val="003D2363"/>
    <w:rsid w:val="003D2619"/>
    <w:rsid w:val="003D2706"/>
    <w:rsid w:val="003D3552"/>
    <w:rsid w:val="003D3668"/>
    <w:rsid w:val="003D36A6"/>
    <w:rsid w:val="003D4361"/>
    <w:rsid w:val="003D4E78"/>
    <w:rsid w:val="003D54DE"/>
    <w:rsid w:val="003D5914"/>
    <w:rsid w:val="003D5EC7"/>
    <w:rsid w:val="003D6103"/>
    <w:rsid w:val="003D6CC8"/>
    <w:rsid w:val="003D6CF2"/>
    <w:rsid w:val="003D74F1"/>
    <w:rsid w:val="003D7910"/>
    <w:rsid w:val="003E00B0"/>
    <w:rsid w:val="003E019F"/>
    <w:rsid w:val="003E150E"/>
    <w:rsid w:val="003E1923"/>
    <w:rsid w:val="003E2330"/>
    <w:rsid w:val="003E245F"/>
    <w:rsid w:val="003E2B8C"/>
    <w:rsid w:val="003E3269"/>
    <w:rsid w:val="003E35F0"/>
    <w:rsid w:val="003E360B"/>
    <w:rsid w:val="003E4630"/>
    <w:rsid w:val="003E5684"/>
    <w:rsid w:val="003E5EC1"/>
    <w:rsid w:val="003E7661"/>
    <w:rsid w:val="003E76AE"/>
    <w:rsid w:val="003E7D0D"/>
    <w:rsid w:val="003F0116"/>
    <w:rsid w:val="003F118B"/>
    <w:rsid w:val="003F35E4"/>
    <w:rsid w:val="003F3D91"/>
    <w:rsid w:val="003F3DC1"/>
    <w:rsid w:val="003F4072"/>
    <w:rsid w:val="003F48AE"/>
    <w:rsid w:val="003F6E0D"/>
    <w:rsid w:val="00400BE4"/>
    <w:rsid w:val="00400E6A"/>
    <w:rsid w:val="004013AD"/>
    <w:rsid w:val="004015EA"/>
    <w:rsid w:val="00401987"/>
    <w:rsid w:val="00402A6E"/>
    <w:rsid w:val="0040448C"/>
    <w:rsid w:val="00405D34"/>
    <w:rsid w:val="00406762"/>
    <w:rsid w:val="00411746"/>
    <w:rsid w:val="00411DDB"/>
    <w:rsid w:val="00413612"/>
    <w:rsid w:val="004137A0"/>
    <w:rsid w:val="00413805"/>
    <w:rsid w:val="0041402A"/>
    <w:rsid w:val="0041433F"/>
    <w:rsid w:val="004145AD"/>
    <w:rsid w:val="00414A94"/>
    <w:rsid w:val="004167F7"/>
    <w:rsid w:val="00416B61"/>
    <w:rsid w:val="00417194"/>
    <w:rsid w:val="004203B1"/>
    <w:rsid w:val="00420697"/>
    <w:rsid w:val="00420CA3"/>
    <w:rsid w:val="00421429"/>
    <w:rsid w:val="004219FD"/>
    <w:rsid w:val="0042239F"/>
    <w:rsid w:val="00423684"/>
    <w:rsid w:val="00427E98"/>
    <w:rsid w:val="00430C63"/>
    <w:rsid w:val="00431060"/>
    <w:rsid w:val="004316EB"/>
    <w:rsid w:val="00431906"/>
    <w:rsid w:val="00431BA6"/>
    <w:rsid w:val="00431D41"/>
    <w:rsid w:val="004320CA"/>
    <w:rsid w:val="00432210"/>
    <w:rsid w:val="00432905"/>
    <w:rsid w:val="00432B5E"/>
    <w:rsid w:val="00433410"/>
    <w:rsid w:val="004337CF"/>
    <w:rsid w:val="00433C5B"/>
    <w:rsid w:val="00435E72"/>
    <w:rsid w:val="00437F54"/>
    <w:rsid w:val="00440E26"/>
    <w:rsid w:val="00441B31"/>
    <w:rsid w:val="00441B8E"/>
    <w:rsid w:val="00441D9E"/>
    <w:rsid w:val="004420AD"/>
    <w:rsid w:val="00443C17"/>
    <w:rsid w:val="00444376"/>
    <w:rsid w:val="00445812"/>
    <w:rsid w:val="004465D3"/>
    <w:rsid w:val="004469E1"/>
    <w:rsid w:val="00446B2A"/>
    <w:rsid w:val="00446E07"/>
    <w:rsid w:val="00446F44"/>
    <w:rsid w:val="004471F2"/>
    <w:rsid w:val="0044770F"/>
    <w:rsid w:val="00447D4B"/>
    <w:rsid w:val="00450DFF"/>
    <w:rsid w:val="00450F18"/>
    <w:rsid w:val="004514F5"/>
    <w:rsid w:val="00451D26"/>
    <w:rsid w:val="004522CE"/>
    <w:rsid w:val="00452ECC"/>
    <w:rsid w:val="004533C0"/>
    <w:rsid w:val="00453478"/>
    <w:rsid w:val="00453AE9"/>
    <w:rsid w:val="004544C3"/>
    <w:rsid w:val="00455C79"/>
    <w:rsid w:val="00455F3E"/>
    <w:rsid w:val="004568B1"/>
    <w:rsid w:val="00456CF0"/>
    <w:rsid w:val="004571BB"/>
    <w:rsid w:val="00457316"/>
    <w:rsid w:val="00457E2C"/>
    <w:rsid w:val="00460CB5"/>
    <w:rsid w:val="00460D26"/>
    <w:rsid w:val="00461240"/>
    <w:rsid w:val="0046136E"/>
    <w:rsid w:val="004617A6"/>
    <w:rsid w:val="00461D6C"/>
    <w:rsid w:val="004634E5"/>
    <w:rsid w:val="004641B6"/>
    <w:rsid w:val="00464A4E"/>
    <w:rsid w:val="00465A7A"/>
    <w:rsid w:val="004662D1"/>
    <w:rsid w:val="004667DB"/>
    <w:rsid w:val="00466BBE"/>
    <w:rsid w:val="00466C89"/>
    <w:rsid w:val="00466CE2"/>
    <w:rsid w:val="00470F01"/>
    <w:rsid w:val="0047178E"/>
    <w:rsid w:val="00471DF8"/>
    <w:rsid w:val="00473175"/>
    <w:rsid w:val="00473AD7"/>
    <w:rsid w:val="00473C84"/>
    <w:rsid w:val="0047447D"/>
    <w:rsid w:val="004758FB"/>
    <w:rsid w:val="00476083"/>
    <w:rsid w:val="00477846"/>
    <w:rsid w:val="004800EB"/>
    <w:rsid w:val="004814A7"/>
    <w:rsid w:val="00481974"/>
    <w:rsid w:val="00481981"/>
    <w:rsid w:val="004832DE"/>
    <w:rsid w:val="00483BAC"/>
    <w:rsid w:val="00483D09"/>
    <w:rsid w:val="00483EDD"/>
    <w:rsid w:val="00484EB8"/>
    <w:rsid w:val="004857EF"/>
    <w:rsid w:val="00486ACD"/>
    <w:rsid w:val="00487065"/>
    <w:rsid w:val="004924CF"/>
    <w:rsid w:val="00493E62"/>
    <w:rsid w:val="00494DED"/>
    <w:rsid w:val="00494E8F"/>
    <w:rsid w:val="0049589A"/>
    <w:rsid w:val="004960C9"/>
    <w:rsid w:val="0049692A"/>
    <w:rsid w:val="00496D87"/>
    <w:rsid w:val="004978DE"/>
    <w:rsid w:val="004A04BA"/>
    <w:rsid w:val="004A2A98"/>
    <w:rsid w:val="004A2AB1"/>
    <w:rsid w:val="004A4DB2"/>
    <w:rsid w:val="004A5954"/>
    <w:rsid w:val="004A5A17"/>
    <w:rsid w:val="004A5FB2"/>
    <w:rsid w:val="004A6F8A"/>
    <w:rsid w:val="004A702E"/>
    <w:rsid w:val="004A7104"/>
    <w:rsid w:val="004A7489"/>
    <w:rsid w:val="004B0525"/>
    <w:rsid w:val="004B094A"/>
    <w:rsid w:val="004B2043"/>
    <w:rsid w:val="004B27C5"/>
    <w:rsid w:val="004B355D"/>
    <w:rsid w:val="004B35B2"/>
    <w:rsid w:val="004B4346"/>
    <w:rsid w:val="004B448B"/>
    <w:rsid w:val="004B4B63"/>
    <w:rsid w:val="004B69FB"/>
    <w:rsid w:val="004B7420"/>
    <w:rsid w:val="004B7F64"/>
    <w:rsid w:val="004C00A0"/>
    <w:rsid w:val="004C03D9"/>
    <w:rsid w:val="004C0643"/>
    <w:rsid w:val="004C0A6D"/>
    <w:rsid w:val="004C0BA7"/>
    <w:rsid w:val="004C126B"/>
    <w:rsid w:val="004C13ED"/>
    <w:rsid w:val="004C29AF"/>
    <w:rsid w:val="004C2BDC"/>
    <w:rsid w:val="004C2E03"/>
    <w:rsid w:val="004C30DF"/>
    <w:rsid w:val="004C322F"/>
    <w:rsid w:val="004C3281"/>
    <w:rsid w:val="004C3287"/>
    <w:rsid w:val="004C3D9F"/>
    <w:rsid w:val="004C48C4"/>
    <w:rsid w:val="004C5170"/>
    <w:rsid w:val="004C5230"/>
    <w:rsid w:val="004C53A7"/>
    <w:rsid w:val="004C5970"/>
    <w:rsid w:val="004C6291"/>
    <w:rsid w:val="004C64E1"/>
    <w:rsid w:val="004C67BD"/>
    <w:rsid w:val="004C6E66"/>
    <w:rsid w:val="004C7666"/>
    <w:rsid w:val="004C7F51"/>
    <w:rsid w:val="004D0787"/>
    <w:rsid w:val="004D1843"/>
    <w:rsid w:val="004D195A"/>
    <w:rsid w:val="004D1F4E"/>
    <w:rsid w:val="004D24E8"/>
    <w:rsid w:val="004D324A"/>
    <w:rsid w:val="004D34C1"/>
    <w:rsid w:val="004D3605"/>
    <w:rsid w:val="004D3934"/>
    <w:rsid w:val="004D3DB4"/>
    <w:rsid w:val="004D4641"/>
    <w:rsid w:val="004D4E87"/>
    <w:rsid w:val="004D52A0"/>
    <w:rsid w:val="004D56C3"/>
    <w:rsid w:val="004D7D71"/>
    <w:rsid w:val="004D7DEB"/>
    <w:rsid w:val="004E1052"/>
    <w:rsid w:val="004E1B1A"/>
    <w:rsid w:val="004E2115"/>
    <w:rsid w:val="004E3FEE"/>
    <w:rsid w:val="004E48DE"/>
    <w:rsid w:val="004E75FA"/>
    <w:rsid w:val="004F0897"/>
    <w:rsid w:val="004F13D3"/>
    <w:rsid w:val="004F1BAB"/>
    <w:rsid w:val="004F1CE6"/>
    <w:rsid w:val="004F3ABE"/>
    <w:rsid w:val="004F5888"/>
    <w:rsid w:val="004F64D9"/>
    <w:rsid w:val="004F68D9"/>
    <w:rsid w:val="004F7039"/>
    <w:rsid w:val="004F737C"/>
    <w:rsid w:val="00500E56"/>
    <w:rsid w:val="00501895"/>
    <w:rsid w:val="00501D57"/>
    <w:rsid w:val="00502CA2"/>
    <w:rsid w:val="00503444"/>
    <w:rsid w:val="00505306"/>
    <w:rsid w:val="00506800"/>
    <w:rsid w:val="00510390"/>
    <w:rsid w:val="005105EE"/>
    <w:rsid w:val="0051069C"/>
    <w:rsid w:val="00510B7A"/>
    <w:rsid w:val="00510FF3"/>
    <w:rsid w:val="005113A5"/>
    <w:rsid w:val="0051229F"/>
    <w:rsid w:val="00512E5F"/>
    <w:rsid w:val="00513F8B"/>
    <w:rsid w:val="00514024"/>
    <w:rsid w:val="00514B2E"/>
    <w:rsid w:val="00515340"/>
    <w:rsid w:val="0051569B"/>
    <w:rsid w:val="005158DD"/>
    <w:rsid w:val="00515F84"/>
    <w:rsid w:val="005167F3"/>
    <w:rsid w:val="0051752B"/>
    <w:rsid w:val="00517E6B"/>
    <w:rsid w:val="00520462"/>
    <w:rsid w:val="00520CE3"/>
    <w:rsid w:val="005216D8"/>
    <w:rsid w:val="00521C77"/>
    <w:rsid w:val="005249BB"/>
    <w:rsid w:val="0052527D"/>
    <w:rsid w:val="00525A2F"/>
    <w:rsid w:val="00526550"/>
    <w:rsid w:val="00526BC4"/>
    <w:rsid w:val="00526C89"/>
    <w:rsid w:val="00527A07"/>
    <w:rsid w:val="00530BE3"/>
    <w:rsid w:val="0053124D"/>
    <w:rsid w:val="0053126B"/>
    <w:rsid w:val="0053178A"/>
    <w:rsid w:val="00532205"/>
    <w:rsid w:val="00532DFA"/>
    <w:rsid w:val="00533D33"/>
    <w:rsid w:val="00536019"/>
    <w:rsid w:val="00536122"/>
    <w:rsid w:val="00536BAC"/>
    <w:rsid w:val="00537DF2"/>
    <w:rsid w:val="00540E22"/>
    <w:rsid w:val="00541000"/>
    <w:rsid w:val="0054189B"/>
    <w:rsid w:val="005428E1"/>
    <w:rsid w:val="00542B2D"/>
    <w:rsid w:val="00543658"/>
    <w:rsid w:val="00543CD5"/>
    <w:rsid w:val="00543CE5"/>
    <w:rsid w:val="0054421F"/>
    <w:rsid w:val="00545A57"/>
    <w:rsid w:val="00545BB8"/>
    <w:rsid w:val="00547769"/>
    <w:rsid w:val="0055095F"/>
    <w:rsid w:val="00550D0B"/>
    <w:rsid w:val="005511B5"/>
    <w:rsid w:val="0055130D"/>
    <w:rsid w:val="00552D88"/>
    <w:rsid w:val="00553564"/>
    <w:rsid w:val="005544D3"/>
    <w:rsid w:val="00554567"/>
    <w:rsid w:val="00554918"/>
    <w:rsid w:val="00555B57"/>
    <w:rsid w:val="005564E2"/>
    <w:rsid w:val="00556699"/>
    <w:rsid w:val="005569FA"/>
    <w:rsid w:val="00556A08"/>
    <w:rsid w:val="00557474"/>
    <w:rsid w:val="005603F5"/>
    <w:rsid w:val="0056049E"/>
    <w:rsid w:val="00561C08"/>
    <w:rsid w:val="00561DBA"/>
    <w:rsid w:val="00561E1E"/>
    <w:rsid w:val="005631CE"/>
    <w:rsid w:val="00563452"/>
    <w:rsid w:val="005636F3"/>
    <w:rsid w:val="00563B97"/>
    <w:rsid w:val="00564151"/>
    <w:rsid w:val="00565E96"/>
    <w:rsid w:val="00566DFE"/>
    <w:rsid w:val="00567165"/>
    <w:rsid w:val="00567828"/>
    <w:rsid w:val="005678F0"/>
    <w:rsid w:val="00567BE8"/>
    <w:rsid w:val="005703E6"/>
    <w:rsid w:val="0057133A"/>
    <w:rsid w:val="005726C6"/>
    <w:rsid w:val="0057272F"/>
    <w:rsid w:val="00573FF7"/>
    <w:rsid w:val="0057421D"/>
    <w:rsid w:val="00574DD2"/>
    <w:rsid w:val="00574FFF"/>
    <w:rsid w:val="00575045"/>
    <w:rsid w:val="00582C48"/>
    <w:rsid w:val="00582F37"/>
    <w:rsid w:val="00583C57"/>
    <w:rsid w:val="00583E94"/>
    <w:rsid w:val="00584D30"/>
    <w:rsid w:val="00585327"/>
    <w:rsid w:val="00587295"/>
    <w:rsid w:val="00587917"/>
    <w:rsid w:val="00587A5F"/>
    <w:rsid w:val="00587B4E"/>
    <w:rsid w:val="00590EB1"/>
    <w:rsid w:val="005926A7"/>
    <w:rsid w:val="00593281"/>
    <w:rsid w:val="00594DBD"/>
    <w:rsid w:val="00595AC5"/>
    <w:rsid w:val="0059623C"/>
    <w:rsid w:val="005A03C0"/>
    <w:rsid w:val="005A06C3"/>
    <w:rsid w:val="005A1FF6"/>
    <w:rsid w:val="005A269C"/>
    <w:rsid w:val="005A489B"/>
    <w:rsid w:val="005A61BD"/>
    <w:rsid w:val="005A623C"/>
    <w:rsid w:val="005A6F94"/>
    <w:rsid w:val="005A6FCA"/>
    <w:rsid w:val="005A7DB2"/>
    <w:rsid w:val="005B00E1"/>
    <w:rsid w:val="005B0BA4"/>
    <w:rsid w:val="005B0CA2"/>
    <w:rsid w:val="005B1259"/>
    <w:rsid w:val="005B128D"/>
    <w:rsid w:val="005B1B5F"/>
    <w:rsid w:val="005B3191"/>
    <w:rsid w:val="005B338E"/>
    <w:rsid w:val="005B38ED"/>
    <w:rsid w:val="005B64D2"/>
    <w:rsid w:val="005B6A2D"/>
    <w:rsid w:val="005C10C4"/>
    <w:rsid w:val="005C25B3"/>
    <w:rsid w:val="005C31A6"/>
    <w:rsid w:val="005C3815"/>
    <w:rsid w:val="005C4EB5"/>
    <w:rsid w:val="005C65DA"/>
    <w:rsid w:val="005C67B4"/>
    <w:rsid w:val="005C6BF4"/>
    <w:rsid w:val="005C6CCE"/>
    <w:rsid w:val="005D35E4"/>
    <w:rsid w:val="005D395F"/>
    <w:rsid w:val="005D48EB"/>
    <w:rsid w:val="005D4AB4"/>
    <w:rsid w:val="005D5D61"/>
    <w:rsid w:val="005D60A0"/>
    <w:rsid w:val="005D66E9"/>
    <w:rsid w:val="005D6A74"/>
    <w:rsid w:val="005D7422"/>
    <w:rsid w:val="005D78BD"/>
    <w:rsid w:val="005D7C93"/>
    <w:rsid w:val="005D7E8D"/>
    <w:rsid w:val="005E0494"/>
    <w:rsid w:val="005E1B12"/>
    <w:rsid w:val="005E1F86"/>
    <w:rsid w:val="005E2E0A"/>
    <w:rsid w:val="005E467D"/>
    <w:rsid w:val="005E507D"/>
    <w:rsid w:val="005E5B8D"/>
    <w:rsid w:val="005E6B8E"/>
    <w:rsid w:val="005E7C31"/>
    <w:rsid w:val="005E7DBA"/>
    <w:rsid w:val="005F1FFE"/>
    <w:rsid w:val="005F351E"/>
    <w:rsid w:val="005F3726"/>
    <w:rsid w:val="005F41B1"/>
    <w:rsid w:val="005F4BE4"/>
    <w:rsid w:val="005F4F01"/>
    <w:rsid w:val="005F5056"/>
    <w:rsid w:val="005F5578"/>
    <w:rsid w:val="005F55E0"/>
    <w:rsid w:val="005F577E"/>
    <w:rsid w:val="005F6A2E"/>
    <w:rsid w:val="00600790"/>
    <w:rsid w:val="00600794"/>
    <w:rsid w:val="00601596"/>
    <w:rsid w:val="00601A85"/>
    <w:rsid w:val="00602282"/>
    <w:rsid w:val="00602833"/>
    <w:rsid w:val="00603745"/>
    <w:rsid w:val="006039AD"/>
    <w:rsid w:val="00603F8F"/>
    <w:rsid w:val="006045E7"/>
    <w:rsid w:val="00604BE5"/>
    <w:rsid w:val="00604D1B"/>
    <w:rsid w:val="00604EA8"/>
    <w:rsid w:val="0060516E"/>
    <w:rsid w:val="00605F4F"/>
    <w:rsid w:val="00606EBE"/>
    <w:rsid w:val="00610A91"/>
    <w:rsid w:val="00611155"/>
    <w:rsid w:val="00611872"/>
    <w:rsid w:val="00611AC6"/>
    <w:rsid w:val="00611C94"/>
    <w:rsid w:val="00612395"/>
    <w:rsid w:val="00612939"/>
    <w:rsid w:val="00612AFD"/>
    <w:rsid w:val="0061315A"/>
    <w:rsid w:val="00613318"/>
    <w:rsid w:val="00613CE5"/>
    <w:rsid w:val="00617E2C"/>
    <w:rsid w:val="006202C9"/>
    <w:rsid w:val="00620E0F"/>
    <w:rsid w:val="0062186B"/>
    <w:rsid w:val="006230BB"/>
    <w:rsid w:val="006231B5"/>
    <w:rsid w:val="006242BF"/>
    <w:rsid w:val="00625292"/>
    <w:rsid w:val="006253B7"/>
    <w:rsid w:val="00625780"/>
    <w:rsid w:val="0062594A"/>
    <w:rsid w:val="006264AA"/>
    <w:rsid w:val="00626957"/>
    <w:rsid w:val="00626A17"/>
    <w:rsid w:val="00627522"/>
    <w:rsid w:val="006309C2"/>
    <w:rsid w:val="00630AD7"/>
    <w:rsid w:val="006319B1"/>
    <w:rsid w:val="0063322F"/>
    <w:rsid w:val="00634BCA"/>
    <w:rsid w:val="0063507A"/>
    <w:rsid w:val="00635430"/>
    <w:rsid w:val="00635623"/>
    <w:rsid w:val="006374FE"/>
    <w:rsid w:val="006419B7"/>
    <w:rsid w:val="0064202C"/>
    <w:rsid w:val="006441A0"/>
    <w:rsid w:val="00644BFA"/>
    <w:rsid w:val="00645B10"/>
    <w:rsid w:val="0064717C"/>
    <w:rsid w:val="00647A88"/>
    <w:rsid w:val="00647AA0"/>
    <w:rsid w:val="00647E44"/>
    <w:rsid w:val="00650ADA"/>
    <w:rsid w:val="00651C85"/>
    <w:rsid w:val="006528AA"/>
    <w:rsid w:val="00653862"/>
    <w:rsid w:val="00654470"/>
    <w:rsid w:val="0065487A"/>
    <w:rsid w:val="006559E2"/>
    <w:rsid w:val="00660108"/>
    <w:rsid w:val="0066010E"/>
    <w:rsid w:val="0066099B"/>
    <w:rsid w:val="0066196B"/>
    <w:rsid w:val="00661971"/>
    <w:rsid w:val="00661F77"/>
    <w:rsid w:val="0066297E"/>
    <w:rsid w:val="006633BB"/>
    <w:rsid w:val="00663B59"/>
    <w:rsid w:val="00663BCC"/>
    <w:rsid w:val="00663FAC"/>
    <w:rsid w:val="00664645"/>
    <w:rsid w:val="00666702"/>
    <w:rsid w:val="00666FE4"/>
    <w:rsid w:val="00667480"/>
    <w:rsid w:val="0067262A"/>
    <w:rsid w:val="006728EA"/>
    <w:rsid w:val="00672BCE"/>
    <w:rsid w:val="0067304D"/>
    <w:rsid w:val="006732B5"/>
    <w:rsid w:val="00673A31"/>
    <w:rsid w:val="00673A85"/>
    <w:rsid w:val="00673EE1"/>
    <w:rsid w:val="006740BC"/>
    <w:rsid w:val="00675A15"/>
    <w:rsid w:val="00676356"/>
    <w:rsid w:val="00676B3C"/>
    <w:rsid w:val="00680DFE"/>
    <w:rsid w:val="00681E62"/>
    <w:rsid w:val="00681F3B"/>
    <w:rsid w:val="00682A7E"/>
    <w:rsid w:val="006831D5"/>
    <w:rsid w:val="006838C5"/>
    <w:rsid w:val="00683D08"/>
    <w:rsid w:val="00686646"/>
    <w:rsid w:val="00687C1D"/>
    <w:rsid w:val="00690379"/>
    <w:rsid w:val="00690546"/>
    <w:rsid w:val="00690ED6"/>
    <w:rsid w:val="00692B6B"/>
    <w:rsid w:val="00693406"/>
    <w:rsid w:val="0069347A"/>
    <w:rsid w:val="006937F7"/>
    <w:rsid w:val="00693934"/>
    <w:rsid w:val="00693A69"/>
    <w:rsid w:val="00693C3E"/>
    <w:rsid w:val="00693DA6"/>
    <w:rsid w:val="00693E6F"/>
    <w:rsid w:val="00694249"/>
    <w:rsid w:val="00694D69"/>
    <w:rsid w:val="00695FF9"/>
    <w:rsid w:val="00697441"/>
    <w:rsid w:val="00697D05"/>
    <w:rsid w:val="00697DD8"/>
    <w:rsid w:val="006A1242"/>
    <w:rsid w:val="006A2A8A"/>
    <w:rsid w:val="006A2CD4"/>
    <w:rsid w:val="006A3052"/>
    <w:rsid w:val="006A56BA"/>
    <w:rsid w:val="006A62C3"/>
    <w:rsid w:val="006A6B0B"/>
    <w:rsid w:val="006A78F0"/>
    <w:rsid w:val="006A7E76"/>
    <w:rsid w:val="006B360E"/>
    <w:rsid w:val="006B3AEA"/>
    <w:rsid w:val="006B4647"/>
    <w:rsid w:val="006B4C14"/>
    <w:rsid w:val="006B541E"/>
    <w:rsid w:val="006C1CD9"/>
    <w:rsid w:val="006C20FA"/>
    <w:rsid w:val="006C271A"/>
    <w:rsid w:val="006C2D4E"/>
    <w:rsid w:val="006C3A4B"/>
    <w:rsid w:val="006C3DCA"/>
    <w:rsid w:val="006C4115"/>
    <w:rsid w:val="006C4E81"/>
    <w:rsid w:val="006C501E"/>
    <w:rsid w:val="006C598B"/>
    <w:rsid w:val="006C606B"/>
    <w:rsid w:val="006C68F4"/>
    <w:rsid w:val="006C7CFD"/>
    <w:rsid w:val="006D0339"/>
    <w:rsid w:val="006D1DD1"/>
    <w:rsid w:val="006D2D0E"/>
    <w:rsid w:val="006D3E00"/>
    <w:rsid w:val="006D5AF3"/>
    <w:rsid w:val="006D5CBD"/>
    <w:rsid w:val="006D60A1"/>
    <w:rsid w:val="006D62A3"/>
    <w:rsid w:val="006D6C5D"/>
    <w:rsid w:val="006D7A9A"/>
    <w:rsid w:val="006E0E47"/>
    <w:rsid w:val="006E1D10"/>
    <w:rsid w:val="006E29C4"/>
    <w:rsid w:val="006E482F"/>
    <w:rsid w:val="006E4C69"/>
    <w:rsid w:val="006E4EC7"/>
    <w:rsid w:val="006E4F68"/>
    <w:rsid w:val="006E6524"/>
    <w:rsid w:val="006E6985"/>
    <w:rsid w:val="006F063E"/>
    <w:rsid w:val="006F107F"/>
    <w:rsid w:val="006F12E3"/>
    <w:rsid w:val="006F1F18"/>
    <w:rsid w:val="006F3600"/>
    <w:rsid w:val="006F3D1F"/>
    <w:rsid w:val="006F4A34"/>
    <w:rsid w:val="006F62C2"/>
    <w:rsid w:val="006F66E4"/>
    <w:rsid w:val="006F6EFC"/>
    <w:rsid w:val="006F77CA"/>
    <w:rsid w:val="006F77D8"/>
    <w:rsid w:val="006F7F99"/>
    <w:rsid w:val="00700E6F"/>
    <w:rsid w:val="00700F76"/>
    <w:rsid w:val="00701586"/>
    <w:rsid w:val="00701692"/>
    <w:rsid w:val="00703905"/>
    <w:rsid w:val="00703F8A"/>
    <w:rsid w:val="00704249"/>
    <w:rsid w:val="00704529"/>
    <w:rsid w:val="00704606"/>
    <w:rsid w:val="0070517D"/>
    <w:rsid w:val="00705787"/>
    <w:rsid w:val="00705F44"/>
    <w:rsid w:val="0070628A"/>
    <w:rsid w:val="00706A87"/>
    <w:rsid w:val="007103FD"/>
    <w:rsid w:val="007104F8"/>
    <w:rsid w:val="007108FD"/>
    <w:rsid w:val="00710ED3"/>
    <w:rsid w:val="0071156D"/>
    <w:rsid w:val="00712468"/>
    <w:rsid w:val="00712C8D"/>
    <w:rsid w:val="00712FD0"/>
    <w:rsid w:val="007143FE"/>
    <w:rsid w:val="007168ED"/>
    <w:rsid w:val="00717CC8"/>
    <w:rsid w:val="00717DD2"/>
    <w:rsid w:val="007208A8"/>
    <w:rsid w:val="007208BA"/>
    <w:rsid w:val="0072108B"/>
    <w:rsid w:val="00721091"/>
    <w:rsid w:val="00721B66"/>
    <w:rsid w:val="0072390F"/>
    <w:rsid w:val="00723ABE"/>
    <w:rsid w:val="0072414A"/>
    <w:rsid w:val="00724472"/>
    <w:rsid w:val="0072523C"/>
    <w:rsid w:val="007255A1"/>
    <w:rsid w:val="0072593A"/>
    <w:rsid w:val="00727369"/>
    <w:rsid w:val="00727FE0"/>
    <w:rsid w:val="00730058"/>
    <w:rsid w:val="007301F4"/>
    <w:rsid w:val="007312ED"/>
    <w:rsid w:val="007319CE"/>
    <w:rsid w:val="00731A7B"/>
    <w:rsid w:val="00732342"/>
    <w:rsid w:val="00732BBE"/>
    <w:rsid w:val="007332DC"/>
    <w:rsid w:val="00733495"/>
    <w:rsid w:val="0073349E"/>
    <w:rsid w:val="007338AA"/>
    <w:rsid w:val="0073466E"/>
    <w:rsid w:val="0073628B"/>
    <w:rsid w:val="00736636"/>
    <w:rsid w:val="00736A87"/>
    <w:rsid w:val="00737125"/>
    <w:rsid w:val="007407C2"/>
    <w:rsid w:val="00740A2B"/>
    <w:rsid w:val="00741335"/>
    <w:rsid w:val="00741C2C"/>
    <w:rsid w:val="007425D5"/>
    <w:rsid w:val="00742BA9"/>
    <w:rsid w:val="007430D3"/>
    <w:rsid w:val="00743182"/>
    <w:rsid w:val="0074345C"/>
    <w:rsid w:val="00743CD7"/>
    <w:rsid w:val="00744A30"/>
    <w:rsid w:val="0074663C"/>
    <w:rsid w:val="00747DFF"/>
    <w:rsid w:val="00750010"/>
    <w:rsid w:val="007505AF"/>
    <w:rsid w:val="00750CB9"/>
    <w:rsid w:val="0075466A"/>
    <w:rsid w:val="007548A6"/>
    <w:rsid w:val="0075492D"/>
    <w:rsid w:val="00755193"/>
    <w:rsid w:val="00755666"/>
    <w:rsid w:val="0075586F"/>
    <w:rsid w:val="00755908"/>
    <w:rsid w:val="007562DA"/>
    <w:rsid w:val="00756F8D"/>
    <w:rsid w:val="00757713"/>
    <w:rsid w:val="0075776C"/>
    <w:rsid w:val="0075789D"/>
    <w:rsid w:val="00757D28"/>
    <w:rsid w:val="00760F8E"/>
    <w:rsid w:val="007619BB"/>
    <w:rsid w:val="00762539"/>
    <w:rsid w:val="00762C88"/>
    <w:rsid w:val="007633CD"/>
    <w:rsid w:val="00763C3E"/>
    <w:rsid w:val="00764B22"/>
    <w:rsid w:val="00764BC2"/>
    <w:rsid w:val="007651C5"/>
    <w:rsid w:val="0076545A"/>
    <w:rsid w:val="0076676B"/>
    <w:rsid w:val="00766783"/>
    <w:rsid w:val="007668D5"/>
    <w:rsid w:val="00766B1D"/>
    <w:rsid w:val="007671D5"/>
    <w:rsid w:val="00767874"/>
    <w:rsid w:val="00767D97"/>
    <w:rsid w:val="00770954"/>
    <w:rsid w:val="007725B0"/>
    <w:rsid w:val="00772807"/>
    <w:rsid w:val="007759FB"/>
    <w:rsid w:val="00775BE8"/>
    <w:rsid w:val="00775DC6"/>
    <w:rsid w:val="00776452"/>
    <w:rsid w:val="00776B14"/>
    <w:rsid w:val="007805D1"/>
    <w:rsid w:val="00780B19"/>
    <w:rsid w:val="00780C15"/>
    <w:rsid w:val="007813F8"/>
    <w:rsid w:val="00781504"/>
    <w:rsid w:val="00782055"/>
    <w:rsid w:val="00782E26"/>
    <w:rsid w:val="00782E57"/>
    <w:rsid w:val="00783157"/>
    <w:rsid w:val="00783BB9"/>
    <w:rsid w:val="00785AC5"/>
    <w:rsid w:val="00786690"/>
    <w:rsid w:val="00787026"/>
    <w:rsid w:val="00787AEE"/>
    <w:rsid w:val="00787ECA"/>
    <w:rsid w:val="00790152"/>
    <w:rsid w:val="00790E4D"/>
    <w:rsid w:val="00791244"/>
    <w:rsid w:val="00791EE1"/>
    <w:rsid w:val="0079259C"/>
    <w:rsid w:val="00792A6A"/>
    <w:rsid w:val="00792DA9"/>
    <w:rsid w:val="00793049"/>
    <w:rsid w:val="00795175"/>
    <w:rsid w:val="0079636F"/>
    <w:rsid w:val="0079666E"/>
    <w:rsid w:val="007A05E8"/>
    <w:rsid w:val="007A08D4"/>
    <w:rsid w:val="007A1E9E"/>
    <w:rsid w:val="007A29BF"/>
    <w:rsid w:val="007A357C"/>
    <w:rsid w:val="007A44C0"/>
    <w:rsid w:val="007A5199"/>
    <w:rsid w:val="007A59C1"/>
    <w:rsid w:val="007A65DC"/>
    <w:rsid w:val="007A68FC"/>
    <w:rsid w:val="007B0689"/>
    <w:rsid w:val="007B0725"/>
    <w:rsid w:val="007B094B"/>
    <w:rsid w:val="007B0F0E"/>
    <w:rsid w:val="007B2CC9"/>
    <w:rsid w:val="007B4110"/>
    <w:rsid w:val="007B7ABE"/>
    <w:rsid w:val="007C011A"/>
    <w:rsid w:val="007C03EF"/>
    <w:rsid w:val="007C0912"/>
    <w:rsid w:val="007C16C7"/>
    <w:rsid w:val="007C1A67"/>
    <w:rsid w:val="007C26D5"/>
    <w:rsid w:val="007C3162"/>
    <w:rsid w:val="007C32B1"/>
    <w:rsid w:val="007C425B"/>
    <w:rsid w:val="007C4643"/>
    <w:rsid w:val="007C4B7F"/>
    <w:rsid w:val="007C4DF4"/>
    <w:rsid w:val="007C56AB"/>
    <w:rsid w:val="007C60BA"/>
    <w:rsid w:val="007C6915"/>
    <w:rsid w:val="007C6C96"/>
    <w:rsid w:val="007D0889"/>
    <w:rsid w:val="007D14E1"/>
    <w:rsid w:val="007D1D03"/>
    <w:rsid w:val="007D261F"/>
    <w:rsid w:val="007D2673"/>
    <w:rsid w:val="007D2793"/>
    <w:rsid w:val="007D2983"/>
    <w:rsid w:val="007D47FD"/>
    <w:rsid w:val="007D4D02"/>
    <w:rsid w:val="007D5CE2"/>
    <w:rsid w:val="007D639B"/>
    <w:rsid w:val="007D63F8"/>
    <w:rsid w:val="007D67BB"/>
    <w:rsid w:val="007D6B80"/>
    <w:rsid w:val="007D7DE3"/>
    <w:rsid w:val="007E004E"/>
    <w:rsid w:val="007E0F28"/>
    <w:rsid w:val="007E1E5A"/>
    <w:rsid w:val="007E2C63"/>
    <w:rsid w:val="007E3015"/>
    <w:rsid w:val="007E34F6"/>
    <w:rsid w:val="007E3588"/>
    <w:rsid w:val="007E56B7"/>
    <w:rsid w:val="007E64F0"/>
    <w:rsid w:val="007F1A9B"/>
    <w:rsid w:val="007F2388"/>
    <w:rsid w:val="007F36AF"/>
    <w:rsid w:val="007F55AE"/>
    <w:rsid w:val="007F5652"/>
    <w:rsid w:val="007F5839"/>
    <w:rsid w:val="007F5F2C"/>
    <w:rsid w:val="007F64F0"/>
    <w:rsid w:val="007F65C6"/>
    <w:rsid w:val="007F6965"/>
    <w:rsid w:val="007F6C2D"/>
    <w:rsid w:val="007F6C73"/>
    <w:rsid w:val="007F6FC2"/>
    <w:rsid w:val="007F720D"/>
    <w:rsid w:val="007F7A89"/>
    <w:rsid w:val="0080061A"/>
    <w:rsid w:val="00800C3B"/>
    <w:rsid w:val="008028E3"/>
    <w:rsid w:val="00802C42"/>
    <w:rsid w:val="00802E7F"/>
    <w:rsid w:val="008030C2"/>
    <w:rsid w:val="00803ABB"/>
    <w:rsid w:val="00804B1A"/>
    <w:rsid w:val="00804F50"/>
    <w:rsid w:val="00805B14"/>
    <w:rsid w:val="00805FF6"/>
    <w:rsid w:val="0080624E"/>
    <w:rsid w:val="0081069B"/>
    <w:rsid w:val="00811EFB"/>
    <w:rsid w:val="00812274"/>
    <w:rsid w:val="008122B3"/>
    <w:rsid w:val="00813E0C"/>
    <w:rsid w:val="00814960"/>
    <w:rsid w:val="0081648B"/>
    <w:rsid w:val="00817E7E"/>
    <w:rsid w:val="00820FCB"/>
    <w:rsid w:val="008210E5"/>
    <w:rsid w:val="0082270C"/>
    <w:rsid w:val="00822A00"/>
    <w:rsid w:val="00822A0E"/>
    <w:rsid w:val="00825BAD"/>
    <w:rsid w:val="008263A1"/>
    <w:rsid w:val="008305E0"/>
    <w:rsid w:val="00830A63"/>
    <w:rsid w:val="00831531"/>
    <w:rsid w:val="00831884"/>
    <w:rsid w:val="008318F8"/>
    <w:rsid w:val="00831A9D"/>
    <w:rsid w:val="0083249E"/>
    <w:rsid w:val="00832FB7"/>
    <w:rsid w:val="00833EE8"/>
    <w:rsid w:val="00834D9C"/>
    <w:rsid w:val="00835803"/>
    <w:rsid w:val="00835994"/>
    <w:rsid w:val="0083782D"/>
    <w:rsid w:val="00837F8C"/>
    <w:rsid w:val="008411B2"/>
    <w:rsid w:val="00842161"/>
    <w:rsid w:val="008422E9"/>
    <w:rsid w:val="008424FF"/>
    <w:rsid w:val="00843660"/>
    <w:rsid w:val="00843FF9"/>
    <w:rsid w:val="00844086"/>
    <w:rsid w:val="0084428D"/>
    <w:rsid w:val="008445AC"/>
    <w:rsid w:val="00845569"/>
    <w:rsid w:val="00846357"/>
    <w:rsid w:val="0084667B"/>
    <w:rsid w:val="00846830"/>
    <w:rsid w:val="008472C0"/>
    <w:rsid w:val="00847AD5"/>
    <w:rsid w:val="00847EE7"/>
    <w:rsid w:val="00850353"/>
    <w:rsid w:val="008509FF"/>
    <w:rsid w:val="00850DD0"/>
    <w:rsid w:val="008514CF"/>
    <w:rsid w:val="00851E00"/>
    <w:rsid w:val="008522FA"/>
    <w:rsid w:val="008530F6"/>
    <w:rsid w:val="00853454"/>
    <w:rsid w:val="00853699"/>
    <w:rsid w:val="00853DB1"/>
    <w:rsid w:val="00854404"/>
    <w:rsid w:val="00854B45"/>
    <w:rsid w:val="00854E0A"/>
    <w:rsid w:val="00856E9A"/>
    <w:rsid w:val="00857041"/>
    <w:rsid w:val="008600D2"/>
    <w:rsid w:val="00860156"/>
    <w:rsid w:val="00860892"/>
    <w:rsid w:val="00860E88"/>
    <w:rsid w:val="008614ED"/>
    <w:rsid w:val="008618F0"/>
    <w:rsid w:val="0086255D"/>
    <w:rsid w:val="0086306E"/>
    <w:rsid w:val="008651D1"/>
    <w:rsid w:val="00865212"/>
    <w:rsid w:val="0086560D"/>
    <w:rsid w:val="00865A35"/>
    <w:rsid w:val="00865DCC"/>
    <w:rsid w:val="00867481"/>
    <w:rsid w:val="00870CA3"/>
    <w:rsid w:val="00871374"/>
    <w:rsid w:val="00871D97"/>
    <w:rsid w:val="0087230E"/>
    <w:rsid w:val="00873C0D"/>
    <w:rsid w:val="0087408A"/>
    <w:rsid w:val="008740A9"/>
    <w:rsid w:val="00874224"/>
    <w:rsid w:val="00874849"/>
    <w:rsid w:val="00877B3D"/>
    <w:rsid w:val="00877EA2"/>
    <w:rsid w:val="00880D5B"/>
    <w:rsid w:val="00881A0F"/>
    <w:rsid w:val="0088256F"/>
    <w:rsid w:val="008825DF"/>
    <w:rsid w:val="00882D73"/>
    <w:rsid w:val="00883905"/>
    <w:rsid w:val="00883EEE"/>
    <w:rsid w:val="00884FB2"/>
    <w:rsid w:val="0088515C"/>
    <w:rsid w:val="00885CEB"/>
    <w:rsid w:val="00886A76"/>
    <w:rsid w:val="00890214"/>
    <w:rsid w:val="00890EEB"/>
    <w:rsid w:val="00892016"/>
    <w:rsid w:val="0089471E"/>
    <w:rsid w:val="00894E02"/>
    <w:rsid w:val="0089577A"/>
    <w:rsid w:val="008958A4"/>
    <w:rsid w:val="008A0667"/>
    <w:rsid w:val="008A0CF7"/>
    <w:rsid w:val="008A1596"/>
    <w:rsid w:val="008A24C1"/>
    <w:rsid w:val="008A25F6"/>
    <w:rsid w:val="008A2B18"/>
    <w:rsid w:val="008A4029"/>
    <w:rsid w:val="008A621C"/>
    <w:rsid w:val="008A64BD"/>
    <w:rsid w:val="008A6793"/>
    <w:rsid w:val="008A7172"/>
    <w:rsid w:val="008B0C25"/>
    <w:rsid w:val="008B1242"/>
    <w:rsid w:val="008B3005"/>
    <w:rsid w:val="008B310C"/>
    <w:rsid w:val="008B3A94"/>
    <w:rsid w:val="008B3CCF"/>
    <w:rsid w:val="008B3D15"/>
    <w:rsid w:val="008B49C1"/>
    <w:rsid w:val="008B4CEC"/>
    <w:rsid w:val="008B4F54"/>
    <w:rsid w:val="008B6087"/>
    <w:rsid w:val="008B6927"/>
    <w:rsid w:val="008B6F94"/>
    <w:rsid w:val="008B70D2"/>
    <w:rsid w:val="008B71DB"/>
    <w:rsid w:val="008B7AB8"/>
    <w:rsid w:val="008B7B90"/>
    <w:rsid w:val="008C00AF"/>
    <w:rsid w:val="008C017A"/>
    <w:rsid w:val="008C1224"/>
    <w:rsid w:val="008C13A3"/>
    <w:rsid w:val="008C2C89"/>
    <w:rsid w:val="008C2C93"/>
    <w:rsid w:val="008C3CE4"/>
    <w:rsid w:val="008C4225"/>
    <w:rsid w:val="008C5767"/>
    <w:rsid w:val="008C59D9"/>
    <w:rsid w:val="008C647A"/>
    <w:rsid w:val="008C7019"/>
    <w:rsid w:val="008D0045"/>
    <w:rsid w:val="008D05AC"/>
    <w:rsid w:val="008D0769"/>
    <w:rsid w:val="008D0888"/>
    <w:rsid w:val="008D0DAC"/>
    <w:rsid w:val="008D1351"/>
    <w:rsid w:val="008D140F"/>
    <w:rsid w:val="008D1AB3"/>
    <w:rsid w:val="008D3402"/>
    <w:rsid w:val="008D3CF5"/>
    <w:rsid w:val="008D3FF1"/>
    <w:rsid w:val="008D4360"/>
    <w:rsid w:val="008D45A6"/>
    <w:rsid w:val="008D46BC"/>
    <w:rsid w:val="008D613A"/>
    <w:rsid w:val="008D62E7"/>
    <w:rsid w:val="008D79A3"/>
    <w:rsid w:val="008D7FAB"/>
    <w:rsid w:val="008E0141"/>
    <w:rsid w:val="008E0B01"/>
    <w:rsid w:val="008E2611"/>
    <w:rsid w:val="008E2B6C"/>
    <w:rsid w:val="008E3136"/>
    <w:rsid w:val="008E3286"/>
    <w:rsid w:val="008E3915"/>
    <w:rsid w:val="008E3CAD"/>
    <w:rsid w:val="008E4BA9"/>
    <w:rsid w:val="008E63A4"/>
    <w:rsid w:val="008E7A87"/>
    <w:rsid w:val="008F014F"/>
    <w:rsid w:val="008F3268"/>
    <w:rsid w:val="008F507C"/>
    <w:rsid w:val="008F5D4A"/>
    <w:rsid w:val="008F6901"/>
    <w:rsid w:val="008F6CBF"/>
    <w:rsid w:val="008F7DC7"/>
    <w:rsid w:val="008F7F0C"/>
    <w:rsid w:val="00900BA9"/>
    <w:rsid w:val="009025EF"/>
    <w:rsid w:val="00903D18"/>
    <w:rsid w:val="00904AC3"/>
    <w:rsid w:val="00905D94"/>
    <w:rsid w:val="009062A5"/>
    <w:rsid w:val="00906515"/>
    <w:rsid w:val="00907256"/>
    <w:rsid w:val="00910043"/>
    <w:rsid w:val="0091042B"/>
    <w:rsid w:val="00911435"/>
    <w:rsid w:val="00911B48"/>
    <w:rsid w:val="00912640"/>
    <w:rsid w:val="009126C4"/>
    <w:rsid w:val="00913102"/>
    <w:rsid w:val="009132F8"/>
    <w:rsid w:val="009139BA"/>
    <w:rsid w:val="00913B53"/>
    <w:rsid w:val="009140DE"/>
    <w:rsid w:val="009145EB"/>
    <w:rsid w:val="00915841"/>
    <w:rsid w:val="00915A45"/>
    <w:rsid w:val="00916D0A"/>
    <w:rsid w:val="00917189"/>
    <w:rsid w:val="00917CC6"/>
    <w:rsid w:val="00917D1B"/>
    <w:rsid w:val="0092069D"/>
    <w:rsid w:val="009208DD"/>
    <w:rsid w:val="00920944"/>
    <w:rsid w:val="009236B8"/>
    <w:rsid w:val="0092397C"/>
    <w:rsid w:val="009251A7"/>
    <w:rsid w:val="009273CE"/>
    <w:rsid w:val="00927F53"/>
    <w:rsid w:val="00927F89"/>
    <w:rsid w:val="00931B73"/>
    <w:rsid w:val="00935F8A"/>
    <w:rsid w:val="00936D1C"/>
    <w:rsid w:val="00937BE2"/>
    <w:rsid w:val="00937FA2"/>
    <w:rsid w:val="009404AA"/>
    <w:rsid w:val="009414A9"/>
    <w:rsid w:val="009437B2"/>
    <w:rsid w:val="00944729"/>
    <w:rsid w:val="00944EA8"/>
    <w:rsid w:val="00945195"/>
    <w:rsid w:val="00946564"/>
    <w:rsid w:val="00946CC7"/>
    <w:rsid w:val="00946D9D"/>
    <w:rsid w:val="00947C77"/>
    <w:rsid w:val="00951C0B"/>
    <w:rsid w:val="00952625"/>
    <w:rsid w:val="009531A1"/>
    <w:rsid w:val="009532F7"/>
    <w:rsid w:val="0095391F"/>
    <w:rsid w:val="00953A87"/>
    <w:rsid w:val="00954444"/>
    <w:rsid w:val="009551E0"/>
    <w:rsid w:val="00955E66"/>
    <w:rsid w:val="00956B40"/>
    <w:rsid w:val="00960172"/>
    <w:rsid w:val="009610F5"/>
    <w:rsid w:val="00961FAE"/>
    <w:rsid w:val="00963BF1"/>
    <w:rsid w:val="00963C3D"/>
    <w:rsid w:val="00963CB7"/>
    <w:rsid w:val="00964668"/>
    <w:rsid w:val="00965ED5"/>
    <w:rsid w:val="00966C78"/>
    <w:rsid w:val="00967045"/>
    <w:rsid w:val="009673A5"/>
    <w:rsid w:val="009677AD"/>
    <w:rsid w:val="00972876"/>
    <w:rsid w:val="0097314E"/>
    <w:rsid w:val="00973641"/>
    <w:rsid w:val="00973859"/>
    <w:rsid w:val="00974401"/>
    <w:rsid w:val="009745D0"/>
    <w:rsid w:val="00975167"/>
    <w:rsid w:val="0097560D"/>
    <w:rsid w:val="0097577F"/>
    <w:rsid w:val="00975D32"/>
    <w:rsid w:val="00975D7E"/>
    <w:rsid w:val="00975EC5"/>
    <w:rsid w:val="00976055"/>
    <w:rsid w:val="009760DE"/>
    <w:rsid w:val="00976175"/>
    <w:rsid w:val="00976C6F"/>
    <w:rsid w:val="00976DDE"/>
    <w:rsid w:val="00976E84"/>
    <w:rsid w:val="00976F4E"/>
    <w:rsid w:val="009772E3"/>
    <w:rsid w:val="009773A5"/>
    <w:rsid w:val="00977D8D"/>
    <w:rsid w:val="00980424"/>
    <w:rsid w:val="00980705"/>
    <w:rsid w:val="00982948"/>
    <w:rsid w:val="0098312F"/>
    <w:rsid w:val="0098380F"/>
    <w:rsid w:val="009856AD"/>
    <w:rsid w:val="00985E91"/>
    <w:rsid w:val="00987DFA"/>
    <w:rsid w:val="00990ADF"/>
    <w:rsid w:val="009913F5"/>
    <w:rsid w:val="00991B96"/>
    <w:rsid w:val="00992CB3"/>
    <w:rsid w:val="00992CD8"/>
    <w:rsid w:val="009942B8"/>
    <w:rsid w:val="00994D7A"/>
    <w:rsid w:val="00995158"/>
    <w:rsid w:val="00996725"/>
    <w:rsid w:val="00996AD3"/>
    <w:rsid w:val="0099726F"/>
    <w:rsid w:val="009975CF"/>
    <w:rsid w:val="00997652"/>
    <w:rsid w:val="0099768B"/>
    <w:rsid w:val="009A0E54"/>
    <w:rsid w:val="009A10CB"/>
    <w:rsid w:val="009A141C"/>
    <w:rsid w:val="009A14F8"/>
    <w:rsid w:val="009A1A22"/>
    <w:rsid w:val="009A1EB9"/>
    <w:rsid w:val="009A2A81"/>
    <w:rsid w:val="009A31C1"/>
    <w:rsid w:val="009A35AC"/>
    <w:rsid w:val="009A44B8"/>
    <w:rsid w:val="009A5120"/>
    <w:rsid w:val="009A54CB"/>
    <w:rsid w:val="009A5FE6"/>
    <w:rsid w:val="009A662F"/>
    <w:rsid w:val="009A6E47"/>
    <w:rsid w:val="009A7A8A"/>
    <w:rsid w:val="009B078E"/>
    <w:rsid w:val="009B0936"/>
    <w:rsid w:val="009B0A4F"/>
    <w:rsid w:val="009B0BC2"/>
    <w:rsid w:val="009B4310"/>
    <w:rsid w:val="009B6756"/>
    <w:rsid w:val="009B6E6C"/>
    <w:rsid w:val="009B754B"/>
    <w:rsid w:val="009C0B80"/>
    <w:rsid w:val="009C1B37"/>
    <w:rsid w:val="009C2A5B"/>
    <w:rsid w:val="009C2E52"/>
    <w:rsid w:val="009C412F"/>
    <w:rsid w:val="009C7758"/>
    <w:rsid w:val="009C7909"/>
    <w:rsid w:val="009C7D42"/>
    <w:rsid w:val="009C7FAF"/>
    <w:rsid w:val="009D018B"/>
    <w:rsid w:val="009D097E"/>
    <w:rsid w:val="009D2AC4"/>
    <w:rsid w:val="009D3866"/>
    <w:rsid w:val="009D3FFF"/>
    <w:rsid w:val="009D4867"/>
    <w:rsid w:val="009D51FF"/>
    <w:rsid w:val="009D57E5"/>
    <w:rsid w:val="009D59E7"/>
    <w:rsid w:val="009D6E1E"/>
    <w:rsid w:val="009D764F"/>
    <w:rsid w:val="009D78B7"/>
    <w:rsid w:val="009D7951"/>
    <w:rsid w:val="009D7F9A"/>
    <w:rsid w:val="009E0E47"/>
    <w:rsid w:val="009E0E53"/>
    <w:rsid w:val="009E1840"/>
    <w:rsid w:val="009E2289"/>
    <w:rsid w:val="009E266F"/>
    <w:rsid w:val="009E3085"/>
    <w:rsid w:val="009E35CE"/>
    <w:rsid w:val="009E3C2A"/>
    <w:rsid w:val="009E3DCE"/>
    <w:rsid w:val="009E448A"/>
    <w:rsid w:val="009E497C"/>
    <w:rsid w:val="009E4BC7"/>
    <w:rsid w:val="009E5890"/>
    <w:rsid w:val="009E5BD7"/>
    <w:rsid w:val="009E5DC7"/>
    <w:rsid w:val="009E6F76"/>
    <w:rsid w:val="009E760F"/>
    <w:rsid w:val="009E7761"/>
    <w:rsid w:val="009F149A"/>
    <w:rsid w:val="009F1A91"/>
    <w:rsid w:val="009F1F92"/>
    <w:rsid w:val="009F254E"/>
    <w:rsid w:val="009F2623"/>
    <w:rsid w:val="009F2BCD"/>
    <w:rsid w:val="009F30F0"/>
    <w:rsid w:val="009F6589"/>
    <w:rsid w:val="009F7979"/>
    <w:rsid w:val="00A0032E"/>
    <w:rsid w:val="00A01887"/>
    <w:rsid w:val="00A021B8"/>
    <w:rsid w:val="00A02BC8"/>
    <w:rsid w:val="00A035FF"/>
    <w:rsid w:val="00A036BC"/>
    <w:rsid w:val="00A04737"/>
    <w:rsid w:val="00A0575A"/>
    <w:rsid w:val="00A057E2"/>
    <w:rsid w:val="00A06D42"/>
    <w:rsid w:val="00A10961"/>
    <w:rsid w:val="00A10B74"/>
    <w:rsid w:val="00A1101A"/>
    <w:rsid w:val="00A120DD"/>
    <w:rsid w:val="00A12D42"/>
    <w:rsid w:val="00A13488"/>
    <w:rsid w:val="00A14804"/>
    <w:rsid w:val="00A14BF9"/>
    <w:rsid w:val="00A150FD"/>
    <w:rsid w:val="00A15E7C"/>
    <w:rsid w:val="00A1665F"/>
    <w:rsid w:val="00A171B1"/>
    <w:rsid w:val="00A175A8"/>
    <w:rsid w:val="00A17CAA"/>
    <w:rsid w:val="00A205D5"/>
    <w:rsid w:val="00A20EF2"/>
    <w:rsid w:val="00A21536"/>
    <w:rsid w:val="00A230D2"/>
    <w:rsid w:val="00A23A3A"/>
    <w:rsid w:val="00A23B86"/>
    <w:rsid w:val="00A24357"/>
    <w:rsid w:val="00A25EEB"/>
    <w:rsid w:val="00A27462"/>
    <w:rsid w:val="00A277A0"/>
    <w:rsid w:val="00A2784A"/>
    <w:rsid w:val="00A27EDB"/>
    <w:rsid w:val="00A30BAF"/>
    <w:rsid w:val="00A326BF"/>
    <w:rsid w:val="00A32ECE"/>
    <w:rsid w:val="00A34755"/>
    <w:rsid w:val="00A34F89"/>
    <w:rsid w:val="00A3535F"/>
    <w:rsid w:val="00A35EC6"/>
    <w:rsid w:val="00A35F23"/>
    <w:rsid w:val="00A36339"/>
    <w:rsid w:val="00A3787C"/>
    <w:rsid w:val="00A400C8"/>
    <w:rsid w:val="00A4012C"/>
    <w:rsid w:val="00A40CAD"/>
    <w:rsid w:val="00A41A3C"/>
    <w:rsid w:val="00A4227D"/>
    <w:rsid w:val="00A42F29"/>
    <w:rsid w:val="00A43C65"/>
    <w:rsid w:val="00A45DC3"/>
    <w:rsid w:val="00A46391"/>
    <w:rsid w:val="00A464A1"/>
    <w:rsid w:val="00A46868"/>
    <w:rsid w:val="00A46970"/>
    <w:rsid w:val="00A470E7"/>
    <w:rsid w:val="00A47BEE"/>
    <w:rsid w:val="00A47FE4"/>
    <w:rsid w:val="00A50953"/>
    <w:rsid w:val="00A50A95"/>
    <w:rsid w:val="00A51001"/>
    <w:rsid w:val="00A538DD"/>
    <w:rsid w:val="00A5441E"/>
    <w:rsid w:val="00A54B6F"/>
    <w:rsid w:val="00A54C25"/>
    <w:rsid w:val="00A55FE2"/>
    <w:rsid w:val="00A57278"/>
    <w:rsid w:val="00A60C1C"/>
    <w:rsid w:val="00A61982"/>
    <w:rsid w:val="00A62685"/>
    <w:rsid w:val="00A6268F"/>
    <w:rsid w:val="00A62E5A"/>
    <w:rsid w:val="00A63355"/>
    <w:rsid w:val="00A637FE"/>
    <w:rsid w:val="00A63AC7"/>
    <w:rsid w:val="00A63F25"/>
    <w:rsid w:val="00A67446"/>
    <w:rsid w:val="00A674C7"/>
    <w:rsid w:val="00A67D4C"/>
    <w:rsid w:val="00A72048"/>
    <w:rsid w:val="00A720FB"/>
    <w:rsid w:val="00A72E4F"/>
    <w:rsid w:val="00A733C6"/>
    <w:rsid w:val="00A73839"/>
    <w:rsid w:val="00A73CE2"/>
    <w:rsid w:val="00A7436E"/>
    <w:rsid w:val="00A74C33"/>
    <w:rsid w:val="00A74EE3"/>
    <w:rsid w:val="00A758D6"/>
    <w:rsid w:val="00A76A7C"/>
    <w:rsid w:val="00A80706"/>
    <w:rsid w:val="00A80ACF"/>
    <w:rsid w:val="00A811DB"/>
    <w:rsid w:val="00A81F84"/>
    <w:rsid w:val="00A8292D"/>
    <w:rsid w:val="00A82E0A"/>
    <w:rsid w:val="00A836C3"/>
    <w:rsid w:val="00A8377B"/>
    <w:rsid w:val="00A83C81"/>
    <w:rsid w:val="00A8405D"/>
    <w:rsid w:val="00A8514F"/>
    <w:rsid w:val="00A854AC"/>
    <w:rsid w:val="00A8590F"/>
    <w:rsid w:val="00A86249"/>
    <w:rsid w:val="00A874F9"/>
    <w:rsid w:val="00A875F1"/>
    <w:rsid w:val="00A877F4"/>
    <w:rsid w:val="00A90C5C"/>
    <w:rsid w:val="00A9132C"/>
    <w:rsid w:val="00A91E8D"/>
    <w:rsid w:val="00A9225D"/>
    <w:rsid w:val="00A93B31"/>
    <w:rsid w:val="00A93B78"/>
    <w:rsid w:val="00A93CF7"/>
    <w:rsid w:val="00A942AA"/>
    <w:rsid w:val="00A9549C"/>
    <w:rsid w:val="00A95565"/>
    <w:rsid w:val="00A9700A"/>
    <w:rsid w:val="00AA0973"/>
    <w:rsid w:val="00AA0FEA"/>
    <w:rsid w:val="00AA150C"/>
    <w:rsid w:val="00AA1A3B"/>
    <w:rsid w:val="00AA25E3"/>
    <w:rsid w:val="00AA2CC0"/>
    <w:rsid w:val="00AA3F43"/>
    <w:rsid w:val="00AA6355"/>
    <w:rsid w:val="00AA690C"/>
    <w:rsid w:val="00AA6E31"/>
    <w:rsid w:val="00AB0C17"/>
    <w:rsid w:val="00AB11A7"/>
    <w:rsid w:val="00AB1221"/>
    <w:rsid w:val="00AB2B4E"/>
    <w:rsid w:val="00AB4BCE"/>
    <w:rsid w:val="00AB52FB"/>
    <w:rsid w:val="00AB5308"/>
    <w:rsid w:val="00AB6236"/>
    <w:rsid w:val="00AB6DE1"/>
    <w:rsid w:val="00AB73C6"/>
    <w:rsid w:val="00AC04D8"/>
    <w:rsid w:val="00AC0D6D"/>
    <w:rsid w:val="00AC3ECB"/>
    <w:rsid w:val="00AC3EFA"/>
    <w:rsid w:val="00AC43FB"/>
    <w:rsid w:val="00AC506B"/>
    <w:rsid w:val="00AC54A2"/>
    <w:rsid w:val="00AC5A38"/>
    <w:rsid w:val="00AC7BEF"/>
    <w:rsid w:val="00AD0304"/>
    <w:rsid w:val="00AD2066"/>
    <w:rsid w:val="00AD22CE"/>
    <w:rsid w:val="00AD3C7D"/>
    <w:rsid w:val="00AD6819"/>
    <w:rsid w:val="00AD6B24"/>
    <w:rsid w:val="00AD6B74"/>
    <w:rsid w:val="00AD734E"/>
    <w:rsid w:val="00AD738B"/>
    <w:rsid w:val="00AD7DAC"/>
    <w:rsid w:val="00AE0475"/>
    <w:rsid w:val="00AE1661"/>
    <w:rsid w:val="00AE2645"/>
    <w:rsid w:val="00AE2C0D"/>
    <w:rsid w:val="00AE2F5E"/>
    <w:rsid w:val="00AE32CB"/>
    <w:rsid w:val="00AE36AD"/>
    <w:rsid w:val="00AE40CA"/>
    <w:rsid w:val="00AE4357"/>
    <w:rsid w:val="00AE460C"/>
    <w:rsid w:val="00AE472D"/>
    <w:rsid w:val="00AE5C06"/>
    <w:rsid w:val="00AE75BC"/>
    <w:rsid w:val="00AE79BC"/>
    <w:rsid w:val="00AE7DAA"/>
    <w:rsid w:val="00AF0838"/>
    <w:rsid w:val="00AF2BC4"/>
    <w:rsid w:val="00AF3B6C"/>
    <w:rsid w:val="00AF409D"/>
    <w:rsid w:val="00AF4E00"/>
    <w:rsid w:val="00AF5896"/>
    <w:rsid w:val="00AF6EB2"/>
    <w:rsid w:val="00AF702B"/>
    <w:rsid w:val="00B022C3"/>
    <w:rsid w:val="00B02AA4"/>
    <w:rsid w:val="00B043CF"/>
    <w:rsid w:val="00B062BF"/>
    <w:rsid w:val="00B06885"/>
    <w:rsid w:val="00B068AF"/>
    <w:rsid w:val="00B06F74"/>
    <w:rsid w:val="00B07438"/>
    <w:rsid w:val="00B07740"/>
    <w:rsid w:val="00B07CDC"/>
    <w:rsid w:val="00B07F5F"/>
    <w:rsid w:val="00B10C0D"/>
    <w:rsid w:val="00B10E4D"/>
    <w:rsid w:val="00B130CB"/>
    <w:rsid w:val="00B1336A"/>
    <w:rsid w:val="00B13B75"/>
    <w:rsid w:val="00B15639"/>
    <w:rsid w:val="00B158FB"/>
    <w:rsid w:val="00B1634D"/>
    <w:rsid w:val="00B16F61"/>
    <w:rsid w:val="00B21399"/>
    <w:rsid w:val="00B217C8"/>
    <w:rsid w:val="00B22D66"/>
    <w:rsid w:val="00B24792"/>
    <w:rsid w:val="00B24F85"/>
    <w:rsid w:val="00B2518D"/>
    <w:rsid w:val="00B25AEF"/>
    <w:rsid w:val="00B26A57"/>
    <w:rsid w:val="00B26C41"/>
    <w:rsid w:val="00B3034F"/>
    <w:rsid w:val="00B3230F"/>
    <w:rsid w:val="00B32351"/>
    <w:rsid w:val="00B32AB4"/>
    <w:rsid w:val="00B32FA7"/>
    <w:rsid w:val="00B34718"/>
    <w:rsid w:val="00B350E2"/>
    <w:rsid w:val="00B408AC"/>
    <w:rsid w:val="00B40A0D"/>
    <w:rsid w:val="00B41F7C"/>
    <w:rsid w:val="00B454AE"/>
    <w:rsid w:val="00B4573C"/>
    <w:rsid w:val="00B46CB6"/>
    <w:rsid w:val="00B500AB"/>
    <w:rsid w:val="00B5035A"/>
    <w:rsid w:val="00B50538"/>
    <w:rsid w:val="00B50912"/>
    <w:rsid w:val="00B50D48"/>
    <w:rsid w:val="00B5166C"/>
    <w:rsid w:val="00B51DFD"/>
    <w:rsid w:val="00B5281A"/>
    <w:rsid w:val="00B53064"/>
    <w:rsid w:val="00B53B7C"/>
    <w:rsid w:val="00B53E95"/>
    <w:rsid w:val="00B53F72"/>
    <w:rsid w:val="00B545F3"/>
    <w:rsid w:val="00B551BC"/>
    <w:rsid w:val="00B552D8"/>
    <w:rsid w:val="00B5588B"/>
    <w:rsid w:val="00B56713"/>
    <w:rsid w:val="00B56F18"/>
    <w:rsid w:val="00B577F2"/>
    <w:rsid w:val="00B57EC8"/>
    <w:rsid w:val="00B60312"/>
    <w:rsid w:val="00B60566"/>
    <w:rsid w:val="00B60A67"/>
    <w:rsid w:val="00B6186C"/>
    <w:rsid w:val="00B62D75"/>
    <w:rsid w:val="00B639E5"/>
    <w:rsid w:val="00B63A0B"/>
    <w:rsid w:val="00B64063"/>
    <w:rsid w:val="00B655F8"/>
    <w:rsid w:val="00B65B08"/>
    <w:rsid w:val="00B66492"/>
    <w:rsid w:val="00B6649E"/>
    <w:rsid w:val="00B66D97"/>
    <w:rsid w:val="00B66EA8"/>
    <w:rsid w:val="00B675B0"/>
    <w:rsid w:val="00B67849"/>
    <w:rsid w:val="00B706EE"/>
    <w:rsid w:val="00B7091E"/>
    <w:rsid w:val="00B746DE"/>
    <w:rsid w:val="00B7479B"/>
    <w:rsid w:val="00B7497B"/>
    <w:rsid w:val="00B74AC5"/>
    <w:rsid w:val="00B7523E"/>
    <w:rsid w:val="00B7627A"/>
    <w:rsid w:val="00B76612"/>
    <w:rsid w:val="00B767F2"/>
    <w:rsid w:val="00B771D6"/>
    <w:rsid w:val="00B77716"/>
    <w:rsid w:val="00B8191B"/>
    <w:rsid w:val="00B81ABA"/>
    <w:rsid w:val="00B81AF3"/>
    <w:rsid w:val="00B825FB"/>
    <w:rsid w:val="00B82BF2"/>
    <w:rsid w:val="00B82EC9"/>
    <w:rsid w:val="00B82EF4"/>
    <w:rsid w:val="00B8506F"/>
    <w:rsid w:val="00B8624B"/>
    <w:rsid w:val="00B86424"/>
    <w:rsid w:val="00B864FC"/>
    <w:rsid w:val="00B86B0F"/>
    <w:rsid w:val="00B90F26"/>
    <w:rsid w:val="00B90FE3"/>
    <w:rsid w:val="00B91EB3"/>
    <w:rsid w:val="00B9244C"/>
    <w:rsid w:val="00B92D8A"/>
    <w:rsid w:val="00B93F2A"/>
    <w:rsid w:val="00B941C4"/>
    <w:rsid w:val="00B95C3C"/>
    <w:rsid w:val="00B977F4"/>
    <w:rsid w:val="00BA078F"/>
    <w:rsid w:val="00BA24B4"/>
    <w:rsid w:val="00BA288C"/>
    <w:rsid w:val="00BA3A57"/>
    <w:rsid w:val="00BA3FEA"/>
    <w:rsid w:val="00BA4246"/>
    <w:rsid w:val="00BA48A4"/>
    <w:rsid w:val="00BA4BAD"/>
    <w:rsid w:val="00BA6A40"/>
    <w:rsid w:val="00BA71D8"/>
    <w:rsid w:val="00BB1BB0"/>
    <w:rsid w:val="00BB2789"/>
    <w:rsid w:val="00BB2F16"/>
    <w:rsid w:val="00BB34B0"/>
    <w:rsid w:val="00BB3524"/>
    <w:rsid w:val="00BB354C"/>
    <w:rsid w:val="00BB356F"/>
    <w:rsid w:val="00BB3BD2"/>
    <w:rsid w:val="00BB5704"/>
    <w:rsid w:val="00BB6432"/>
    <w:rsid w:val="00BB7022"/>
    <w:rsid w:val="00BB747D"/>
    <w:rsid w:val="00BB7541"/>
    <w:rsid w:val="00BC00A9"/>
    <w:rsid w:val="00BC02A8"/>
    <w:rsid w:val="00BC04BD"/>
    <w:rsid w:val="00BC0819"/>
    <w:rsid w:val="00BC0894"/>
    <w:rsid w:val="00BC0BCB"/>
    <w:rsid w:val="00BC180D"/>
    <w:rsid w:val="00BC2BC7"/>
    <w:rsid w:val="00BC4390"/>
    <w:rsid w:val="00BC4948"/>
    <w:rsid w:val="00BC4C94"/>
    <w:rsid w:val="00BC4EE0"/>
    <w:rsid w:val="00BC507B"/>
    <w:rsid w:val="00BC59AB"/>
    <w:rsid w:val="00BC693F"/>
    <w:rsid w:val="00BC7185"/>
    <w:rsid w:val="00BC7739"/>
    <w:rsid w:val="00BD1DA9"/>
    <w:rsid w:val="00BD34C9"/>
    <w:rsid w:val="00BD4785"/>
    <w:rsid w:val="00BD53AD"/>
    <w:rsid w:val="00BD5A0E"/>
    <w:rsid w:val="00BD67F3"/>
    <w:rsid w:val="00BD6AB8"/>
    <w:rsid w:val="00BD6EDE"/>
    <w:rsid w:val="00BE02F8"/>
    <w:rsid w:val="00BE08A1"/>
    <w:rsid w:val="00BE169D"/>
    <w:rsid w:val="00BE1B34"/>
    <w:rsid w:val="00BE1FBC"/>
    <w:rsid w:val="00BE321C"/>
    <w:rsid w:val="00BE32F6"/>
    <w:rsid w:val="00BE3E62"/>
    <w:rsid w:val="00BE5283"/>
    <w:rsid w:val="00BE6CDD"/>
    <w:rsid w:val="00BE6F8F"/>
    <w:rsid w:val="00BE71C2"/>
    <w:rsid w:val="00BE77BC"/>
    <w:rsid w:val="00BF23C3"/>
    <w:rsid w:val="00BF3574"/>
    <w:rsid w:val="00BF3CF3"/>
    <w:rsid w:val="00BF5395"/>
    <w:rsid w:val="00BF5E55"/>
    <w:rsid w:val="00BF5F05"/>
    <w:rsid w:val="00BF6652"/>
    <w:rsid w:val="00BF76AE"/>
    <w:rsid w:val="00BF7F59"/>
    <w:rsid w:val="00C01443"/>
    <w:rsid w:val="00C01817"/>
    <w:rsid w:val="00C018D7"/>
    <w:rsid w:val="00C02A44"/>
    <w:rsid w:val="00C03928"/>
    <w:rsid w:val="00C05A80"/>
    <w:rsid w:val="00C064A9"/>
    <w:rsid w:val="00C06576"/>
    <w:rsid w:val="00C067DF"/>
    <w:rsid w:val="00C06814"/>
    <w:rsid w:val="00C06E11"/>
    <w:rsid w:val="00C0716C"/>
    <w:rsid w:val="00C077FB"/>
    <w:rsid w:val="00C104B1"/>
    <w:rsid w:val="00C10EBA"/>
    <w:rsid w:val="00C11C03"/>
    <w:rsid w:val="00C12562"/>
    <w:rsid w:val="00C12C40"/>
    <w:rsid w:val="00C12FB4"/>
    <w:rsid w:val="00C13A26"/>
    <w:rsid w:val="00C15BE0"/>
    <w:rsid w:val="00C16399"/>
    <w:rsid w:val="00C16E03"/>
    <w:rsid w:val="00C172D7"/>
    <w:rsid w:val="00C174ED"/>
    <w:rsid w:val="00C2230A"/>
    <w:rsid w:val="00C23B49"/>
    <w:rsid w:val="00C25850"/>
    <w:rsid w:val="00C26A2A"/>
    <w:rsid w:val="00C27873"/>
    <w:rsid w:val="00C27E7D"/>
    <w:rsid w:val="00C27F03"/>
    <w:rsid w:val="00C302B7"/>
    <w:rsid w:val="00C306F6"/>
    <w:rsid w:val="00C308B1"/>
    <w:rsid w:val="00C30AAB"/>
    <w:rsid w:val="00C31352"/>
    <w:rsid w:val="00C31851"/>
    <w:rsid w:val="00C31C69"/>
    <w:rsid w:val="00C31E78"/>
    <w:rsid w:val="00C322FE"/>
    <w:rsid w:val="00C32B0A"/>
    <w:rsid w:val="00C32E0D"/>
    <w:rsid w:val="00C33428"/>
    <w:rsid w:val="00C33981"/>
    <w:rsid w:val="00C33CD6"/>
    <w:rsid w:val="00C35491"/>
    <w:rsid w:val="00C35B78"/>
    <w:rsid w:val="00C365DD"/>
    <w:rsid w:val="00C36D42"/>
    <w:rsid w:val="00C374E8"/>
    <w:rsid w:val="00C379CA"/>
    <w:rsid w:val="00C40056"/>
    <w:rsid w:val="00C401CF"/>
    <w:rsid w:val="00C40EBE"/>
    <w:rsid w:val="00C42E9A"/>
    <w:rsid w:val="00C43098"/>
    <w:rsid w:val="00C43253"/>
    <w:rsid w:val="00C43D1E"/>
    <w:rsid w:val="00C44046"/>
    <w:rsid w:val="00C449C1"/>
    <w:rsid w:val="00C45A33"/>
    <w:rsid w:val="00C45FE6"/>
    <w:rsid w:val="00C46136"/>
    <w:rsid w:val="00C461B6"/>
    <w:rsid w:val="00C46834"/>
    <w:rsid w:val="00C5074F"/>
    <w:rsid w:val="00C51449"/>
    <w:rsid w:val="00C5186D"/>
    <w:rsid w:val="00C5197D"/>
    <w:rsid w:val="00C5263C"/>
    <w:rsid w:val="00C52927"/>
    <w:rsid w:val="00C539A0"/>
    <w:rsid w:val="00C543E6"/>
    <w:rsid w:val="00C544B4"/>
    <w:rsid w:val="00C54D83"/>
    <w:rsid w:val="00C561C3"/>
    <w:rsid w:val="00C577F3"/>
    <w:rsid w:val="00C60B48"/>
    <w:rsid w:val="00C60DB6"/>
    <w:rsid w:val="00C611D5"/>
    <w:rsid w:val="00C61C48"/>
    <w:rsid w:val="00C62FA0"/>
    <w:rsid w:val="00C634D7"/>
    <w:rsid w:val="00C64342"/>
    <w:rsid w:val="00C65245"/>
    <w:rsid w:val="00C653AD"/>
    <w:rsid w:val="00C656EA"/>
    <w:rsid w:val="00C65999"/>
    <w:rsid w:val="00C65DA0"/>
    <w:rsid w:val="00C66274"/>
    <w:rsid w:val="00C67270"/>
    <w:rsid w:val="00C705F5"/>
    <w:rsid w:val="00C70678"/>
    <w:rsid w:val="00C70D55"/>
    <w:rsid w:val="00C716F0"/>
    <w:rsid w:val="00C71D12"/>
    <w:rsid w:val="00C72065"/>
    <w:rsid w:val="00C7234D"/>
    <w:rsid w:val="00C72C5C"/>
    <w:rsid w:val="00C74220"/>
    <w:rsid w:val="00C76437"/>
    <w:rsid w:val="00C766F7"/>
    <w:rsid w:val="00C77606"/>
    <w:rsid w:val="00C8053F"/>
    <w:rsid w:val="00C80BDC"/>
    <w:rsid w:val="00C812E3"/>
    <w:rsid w:val="00C829A6"/>
    <w:rsid w:val="00C83184"/>
    <w:rsid w:val="00C84855"/>
    <w:rsid w:val="00C853FD"/>
    <w:rsid w:val="00C85B8B"/>
    <w:rsid w:val="00C86C7C"/>
    <w:rsid w:val="00C8707A"/>
    <w:rsid w:val="00C87144"/>
    <w:rsid w:val="00C8771E"/>
    <w:rsid w:val="00C903B2"/>
    <w:rsid w:val="00C90A16"/>
    <w:rsid w:val="00C90D6D"/>
    <w:rsid w:val="00C910F8"/>
    <w:rsid w:val="00C93075"/>
    <w:rsid w:val="00C934F3"/>
    <w:rsid w:val="00C93556"/>
    <w:rsid w:val="00C936AE"/>
    <w:rsid w:val="00C93853"/>
    <w:rsid w:val="00C93E61"/>
    <w:rsid w:val="00C94170"/>
    <w:rsid w:val="00C94627"/>
    <w:rsid w:val="00C948E4"/>
    <w:rsid w:val="00C94AB7"/>
    <w:rsid w:val="00C956CC"/>
    <w:rsid w:val="00C96D59"/>
    <w:rsid w:val="00C97EEE"/>
    <w:rsid w:val="00CA0101"/>
    <w:rsid w:val="00CA09F3"/>
    <w:rsid w:val="00CA1324"/>
    <w:rsid w:val="00CA2A8F"/>
    <w:rsid w:val="00CA2D36"/>
    <w:rsid w:val="00CA4437"/>
    <w:rsid w:val="00CA4673"/>
    <w:rsid w:val="00CA5324"/>
    <w:rsid w:val="00CA55A3"/>
    <w:rsid w:val="00CA5C64"/>
    <w:rsid w:val="00CA6733"/>
    <w:rsid w:val="00CB014D"/>
    <w:rsid w:val="00CB3DE4"/>
    <w:rsid w:val="00CB41C5"/>
    <w:rsid w:val="00CB4883"/>
    <w:rsid w:val="00CB4DEF"/>
    <w:rsid w:val="00CB5AAD"/>
    <w:rsid w:val="00CB6550"/>
    <w:rsid w:val="00CB7A73"/>
    <w:rsid w:val="00CC0354"/>
    <w:rsid w:val="00CC344C"/>
    <w:rsid w:val="00CC40FB"/>
    <w:rsid w:val="00CC4157"/>
    <w:rsid w:val="00CC4B86"/>
    <w:rsid w:val="00CC4C06"/>
    <w:rsid w:val="00CC5E43"/>
    <w:rsid w:val="00CC6DA8"/>
    <w:rsid w:val="00CC7041"/>
    <w:rsid w:val="00CC750E"/>
    <w:rsid w:val="00CC76AE"/>
    <w:rsid w:val="00CC78DF"/>
    <w:rsid w:val="00CC7D60"/>
    <w:rsid w:val="00CD134D"/>
    <w:rsid w:val="00CD1FF7"/>
    <w:rsid w:val="00CD3CD0"/>
    <w:rsid w:val="00CD44CC"/>
    <w:rsid w:val="00CD473C"/>
    <w:rsid w:val="00CD50AA"/>
    <w:rsid w:val="00CD580E"/>
    <w:rsid w:val="00CD5BE8"/>
    <w:rsid w:val="00CE0876"/>
    <w:rsid w:val="00CE0F6A"/>
    <w:rsid w:val="00CE1410"/>
    <w:rsid w:val="00CE1ACE"/>
    <w:rsid w:val="00CE2F61"/>
    <w:rsid w:val="00CE3273"/>
    <w:rsid w:val="00CE4578"/>
    <w:rsid w:val="00CE6136"/>
    <w:rsid w:val="00CE721F"/>
    <w:rsid w:val="00CE7425"/>
    <w:rsid w:val="00CE7A10"/>
    <w:rsid w:val="00CF0BCD"/>
    <w:rsid w:val="00CF0D5C"/>
    <w:rsid w:val="00CF0EF2"/>
    <w:rsid w:val="00CF1F25"/>
    <w:rsid w:val="00CF23ED"/>
    <w:rsid w:val="00CF38DA"/>
    <w:rsid w:val="00CF3C3A"/>
    <w:rsid w:val="00CF3F77"/>
    <w:rsid w:val="00CF403A"/>
    <w:rsid w:val="00CF48AF"/>
    <w:rsid w:val="00CF587E"/>
    <w:rsid w:val="00CF5F93"/>
    <w:rsid w:val="00CF60E3"/>
    <w:rsid w:val="00CF61F5"/>
    <w:rsid w:val="00CF7ECD"/>
    <w:rsid w:val="00CF7EFF"/>
    <w:rsid w:val="00D004FE"/>
    <w:rsid w:val="00D00870"/>
    <w:rsid w:val="00D015C8"/>
    <w:rsid w:val="00D01EBA"/>
    <w:rsid w:val="00D0344A"/>
    <w:rsid w:val="00D048B5"/>
    <w:rsid w:val="00D05329"/>
    <w:rsid w:val="00D05983"/>
    <w:rsid w:val="00D079C3"/>
    <w:rsid w:val="00D108F1"/>
    <w:rsid w:val="00D120B2"/>
    <w:rsid w:val="00D12AD8"/>
    <w:rsid w:val="00D12CEB"/>
    <w:rsid w:val="00D132BB"/>
    <w:rsid w:val="00D135E7"/>
    <w:rsid w:val="00D1458C"/>
    <w:rsid w:val="00D1703E"/>
    <w:rsid w:val="00D17654"/>
    <w:rsid w:val="00D17CA7"/>
    <w:rsid w:val="00D17D2C"/>
    <w:rsid w:val="00D21049"/>
    <w:rsid w:val="00D226BE"/>
    <w:rsid w:val="00D2410F"/>
    <w:rsid w:val="00D25809"/>
    <w:rsid w:val="00D25B1F"/>
    <w:rsid w:val="00D27219"/>
    <w:rsid w:val="00D326AD"/>
    <w:rsid w:val="00D33190"/>
    <w:rsid w:val="00D33374"/>
    <w:rsid w:val="00D3386F"/>
    <w:rsid w:val="00D33BFE"/>
    <w:rsid w:val="00D33F99"/>
    <w:rsid w:val="00D344F4"/>
    <w:rsid w:val="00D34FEA"/>
    <w:rsid w:val="00D355D3"/>
    <w:rsid w:val="00D3582B"/>
    <w:rsid w:val="00D35D16"/>
    <w:rsid w:val="00D366D0"/>
    <w:rsid w:val="00D37C1E"/>
    <w:rsid w:val="00D37C32"/>
    <w:rsid w:val="00D40D25"/>
    <w:rsid w:val="00D40D3E"/>
    <w:rsid w:val="00D41565"/>
    <w:rsid w:val="00D4193B"/>
    <w:rsid w:val="00D42AD9"/>
    <w:rsid w:val="00D42BBC"/>
    <w:rsid w:val="00D42C56"/>
    <w:rsid w:val="00D4469E"/>
    <w:rsid w:val="00D44D9E"/>
    <w:rsid w:val="00D4578D"/>
    <w:rsid w:val="00D459C0"/>
    <w:rsid w:val="00D45E29"/>
    <w:rsid w:val="00D465B5"/>
    <w:rsid w:val="00D47324"/>
    <w:rsid w:val="00D47D71"/>
    <w:rsid w:val="00D50145"/>
    <w:rsid w:val="00D50E7C"/>
    <w:rsid w:val="00D5145C"/>
    <w:rsid w:val="00D5207B"/>
    <w:rsid w:val="00D523E1"/>
    <w:rsid w:val="00D52B17"/>
    <w:rsid w:val="00D559C3"/>
    <w:rsid w:val="00D55BD1"/>
    <w:rsid w:val="00D56A87"/>
    <w:rsid w:val="00D56ACC"/>
    <w:rsid w:val="00D57429"/>
    <w:rsid w:val="00D60297"/>
    <w:rsid w:val="00D6032F"/>
    <w:rsid w:val="00D60AFB"/>
    <w:rsid w:val="00D613E9"/>
    <w:rsid w:val="00D62090"/>
    <w:rsid w:val="00D63F23"/>
    <w:rsid w:val="00D65031"/>
    <w:rsid w:val="00D65561"/>
    <w:rsid w:val="00D65E93"/>
    <w:rsid w:val="00D66F71"/>
    <w:rsid w:val="00D67BEE"/>
    <w:rsid w:val="00D67E41"/>
    <w:rsid w:val="00D7059B"/>
    <w:rsid w:val="00D708EF"/>
    <w:rsid w:val="00D72DDB"/>
    <w:rsid w:val="00D74452"/>
    <w:rsid w:val="00D7510D"/>
    <w:rsid w:val="00D7578A"/>
    <w:rsid w:val="00D758CB"/>
    <w:rsid w:val="00D76632"/>
    <w:rsid w:val="00D76C68"/>
    <w:rsid w:val="00D80CCB"/>
    <w:rsid w:val="00D81343"/>
    <w:rsid w:val="00D822B9"/>
    <w:rsid w:val="00D841A7"/>
    <w:rsid w:val="00D84903"/>
    <w:rsid w:val="00D84E68"/>
    <w:rsid w:val="00D85622"/>
    <w:rsid w:val="00D859A4"/>
    <w:rsid w:val="00D861A5"/>
    <w:rsid w:val="00D86C4A"/>
    <w:rsid w:val="00D876FC"/>
    <w:rsid w:val="00D90EB4"/>
    <w:rsid w:val="00D919CE"/>
    <w:rsid w:val="00D91A96"/>
    <w:rsid w:val="00D9324C"/>
    <w:rsid w:val="00D93282"/>
    <w:rsid w:val="00D9361B"/>
    <w:rsid w:val="00D946CE"/>
    <w:rsid w:val="00D9648F"/>
    <w:rsid w:val="00D964AE"/>
    <w:rsid w:val="00D97516"/>
    <w:rsid w:val="00DA029E"/>
    <w:rsid w:val="00DA0622"/>
    <w:rsid w:val="00DA08E6"/>
    <w:rsid w:val="00DA09D3"/>
    <w:rsid w:val="00DA1B11"/>
    <w:rsid w:val="00DA1B25"/>
    <w:rsid w:val="00DA1D76"/>
    <w:rsid w:val="00DA2C6F"/>
    <w:rsid w:val="00DA2FFD"/>
    <w:rsid w:val="00DA30C9"/>
    <w:rsid w:val="00DA4147"/>
    <w:rsid w:val="00DA42EA"/>
    <w:rsid w:val="00DA5889"/>
    <w:rsid w:val="00DA58C5"/>
    <w:rsid w:val="00DA680F"/>
    <w:rsid w:val="00DA6826"/>
    <w:rsid w:val="00DA6BA1"/>
    <w:rsid w:val="00DA7BBF"/>
    <w:rsid w:val="00DB0057"/>
    <w:rsid w:val="00DB15A0"/>
    <w:rsid w:val="00DB1663"/>
    <w:rsid w:val="00DB2D76"/>
    <w:rsid w:val="00DB2E19"/>
    <w:rsid w:val="00DB321F"/>
    <w:rsid w:val="00DB3F2A"/>
    <w:rsid w:val="00DB405F"/>
    <w:rsid w:val="00DB4250"/>
    <w:rsid w:val="00DB4670"/>
    <w:rsid w:val="00DB55E1"/>
    <w:rsid w:val="00DB6E1D"/>
    <w:rsid w:val="00DB76E1"/>
    <w:rsid w:val="00DC0077"/>
    <w:rsid w:val="00DC1274"/>
    <w:rsid w:val="00DC3138"/>
    <w:rsid w:val="00DC3F67"/>
    <w:rsid w:val="00DC3F6E"/>
    <w:rsid w:val="00DC455B"/>
    <w:rsid w:val="00DC4C17"/>
    <w:rsid w:val="00DC4F7E"/>
    <w:rsid w:val="00DC5397"/>
    <w:rsid w:val="00DC57B0"/>
    <w:rsid w:val="00DC58EA"/>
    <w:rsid w:val="00DC5ADE"/>
    <w:rsid w:val="00DC7F84"/>
    <w:rsid w:val="00DD2777"/>
    <w:rsid w:val="00DD3EF9"/>
    <w:rsid w:val="00DD40B1"/>
    <w:rsid w:val="00DD4150"/>
    <w:rsid w:val="00DD47FA"/>
    <w:rsid w:val="00DD4BB1"/>
    <w:rsid w:val="00DD4CDC"/>
    <w:rsid w:val="00DD534E"/>
    <w:rsid w:val="00DD56EA"/>
    <w:rsid w:val="00DD58AC"/>
    <w:rsid w:val="00DD5C07"/>
    <w:rsid w:val="00DD5EC7"/>
    <w:rsid w:val="00DD6A03"/>
    <w:rsid w:val="00DD73CB"/>
    <w:rsid w:val="00DE023B"/>
    <w:rsid w:val="00DE1212"/>
    <w:rsid w:val="00DE1F18"/>
    <w:rsid w:val="00DE24E9"/>
    <w:rsid w:val="00DE35B6"/>
    <w:rsid w:val="00DE362F"/>
    <w:rsid w:val="00DE3D58"/>
    <w:rsid w:val="00DE3F5E"/>
    <w:rsid w:val="00DE457D"/>
    <w:rsid w:val="00DE50E6"/>
    <w:rsid w:val="00DE5337"/>
    <w:rsid w:val="00DE61B2"/>
    <w:rsid w:val="00DE64EA"/>
    <w:rsid w:val="00DE6703"/>
    <w:rsid w:val="00DE7C1B"/>
    <w:rsid w:val="00DF0692"/>
    <w:rsid w:val="00DF0760"/>
    <w:rsid w:val="00DF0F5F"/>
    <w:rsid w:val="00DF148F"/>
    <w:rsid w:val="00DF1FD8"/>
    <w:rsid w:val="00DF480A"/>
    <w:rsid w:val="00DF49E7"/>
    <w:rsid w:val="00DF5389"/>
    <w:rsid w:val="00DF6512"/>
    <w:rsid w:val="00DF6F9B"/>
    <w:rsid w:val="00E00D70"/>
    <w:rsid w:val="00E01306"/>
    <w:rsid w:val="00E01E9D"/>
    <w:rsid w:val="00E02352"/>
    <w:rsid w:val="00E03422"/>
    <w:rsid w:val="00E03464"/>
    <w:rsid w:val="00E0384C"/>
    <w:rsid w:val="00E04271"/>
    <w:rsid w:val="00E048BB"/>
    <w:rsid w:val="00E04B88"/>
    <w:rsid w:val="00E05ACD"/>
    <w:rsid w:val="00E06139"/>
    <w:rsid w:val="00E069CF"/>
    <w:rsid w:val="00E0746E"/>
    <w:rsid w:val="00E0758F"/>
    <w:rsid w:val="00E07C37"/>
    <w:rsid w:val="00E10D8C"/>
    <w:rsid w:val="00E11E39"/>
    <w:rsid w:val="00E1295C"/>
    <w:rsid w:val="00E1453C"/>
    <w:rsid w:val="00E1631E"/>
    <w:rsid w:val="00E176CA"/>
    <w:rsid w:val="00E179A2"/>
    <w:rsid w:val="00E179D6"/>
    <w:rsid w:val="00E206FD"/>
    <w:rsid w:val="00E22D45"/>
    <w:rsid w:val="00E22E8D"/>
    <w:rsid w:val="00E2361A"/>
    <w:rsid w:val="00E23942"/>
    <w:rsid w:val="00E23C92"/>
    <w:rsid w:val="00E26158"/>
    <w:rsid w:val="00E263F1"/>
    <w:rsid w:val="00E2689A"/>
    <w:rsid w:val="00E275B4"/>
    <w:rsid w:val="00E3010B"/>
    <w:rsid w:val="00E301B9"/>
    <w:rsid w:val="00E3025D"/>
    <w:rsid w:val="00E30374"/>
    <w:rsid w:val="00E319C3"/>
    <w:rsid w:val="00E32179"/>
    <w:rsid w:val="00E322F1"/>
    <w:rsid w:val="00E3277F"/>
    <w:rsid w:val="00E32C02"/>
    <w:rsid w:val="00E32EBF"/>
    <w:rsid w:val="00E332E1"/>
    <w:rsid w:val="00E34287"/>
    <w:rsid w:val="00E34A4B"/>
    <w:rsid w:val="00E365D9"/>
    <w:rsid w:val="00E3684F"/>
    <w:rsid w:val="00E37894"/>
    <w:rsid w:val="00E41100"/>
    <w:rsid w:val="00E43B86"/>
    <w:rsid w:val="00E43F4B"/>
    <w:rsid w:val="00E44540"/>
    <w:rsid w:val="00E44D45"/>
    <w:rsid w:val="00E450E5"/>
    <w:rsid w:val="00E457DD"/>
    <w:rsid w:val="00E46A79"/>
    <w:rsid w:val="00E474FB"/>
    <w:rsid w:val="00E47C45"/>
    <w:rsid w:val="00E5082E"/>
    <w:rsid w:val="00E514A0"/>
    <w:rsid w:val="00E53039"/>
    <w:rsid w:val="00E553D3"/>
    <w:rsid w:val="00E5556A"/>
    <w:rsid w:val="00E55645"/>
    <w:rsid w:val="00E55798"/>
    <w:rsid w:val="00E558A9"/>
    <w:rsid w:val="00E55A32"/>
    <w:rsid w:val="00E55E46"/>
    <w:rsid w:val="00E57BB9"/>
    <w:rsid w:val="00E601F0"/>
    <w:rsid w:val="00E60396"/>
    <w:rsid w:val="00E60909"/>
    <w:rsid w:val="00E6135C"/>
    <w:rsid w:val="00E61EC7"/>
    <w:rsid w:val="00E61F7E"/>
    <w:rsid w:val="00E62D8E"/>
    <w:rsid w:val="00E634E9"/>
    <w:rsid w:val="00E635DA"/>
    <w:rsid w:val="00E63B2A"/>
    <w:rsid w:val="00E67D86"/>
    <w:rsid w:val="00E70EA7"/>
    <w:rsid w:val="00E72B83"/>
    <w:rsid w:val="00E738A9"/>
    <w:rsid w:val="00E73B1B"/>
    <w:rsid w:val="00E73BB4"/>
    <w:rsid w:val="00E73CD7"/>
    <w:rsid w:val="00E74402"/>
    <w:rsid w:val="00E752B8"/>
    <w:rsid w:val="00E761F2"/>
    <w:rsid w:val="00E77749"/>
    <w:rsid w:val="00E7787C"/>
    <w:rsid w:val="00E77947"/>
    <w:rsid w:val="00E77D6A"/>
    <w:rsid w:val="00E8059E"/>
    <w:rsid w:val="00E806BF"/>
    <w:rsid w:val="00E80D4A"/>
    <w:rsid w:val="00E80DDE"/>
    <w:rsid w:val="00E816EB"/>
    <w:rsid w:val="00E81DD6"/>
    <w:rsid w:val="00E8287C"/>
    <w:rsid w:val="00E83865"/>
    <w:rsid w:val="00E8478A"/>
    <w:rsid w:val="00E84BD3"/>
    <w:rsid w:val="00E84EDC"/>
    <w:rsid w:val="00E867C6"/>
    <w:rsid w:val="00E86A0B"/>
    <w:rsid w:val="00E86B3E"/>
    <w:rsid w:val="00E86D25"/>
    <w:rsid w:val="00E90B03"/>
    <w:rsid w:val="00E90CEC"/>
    <w:rsid w:val="00E92537"/>
    <w:rsid w:val="00E9281F"/>
    <w:rsid w:val="00E930DA"/>
    <w:rsid w:val="00E93194"/>
    <w:rsid w:val="00E93E1D"/>
    <w:rsid w:val="00E962CF"/>
    <w:rsid w:val="00E96D4B"/>
    <w:rsid w:val="00E972AC"/>
    <w:rsid w:val="00EA0056"/>
    <w:rsid w:val="00EA046D"/>
    <w:rsid w:val="00EA0909"/>
    <w:rsid w:val="00EA0CAB"/>
    <w:rsid w:val="00EA3927"/>
    <w:rsid w:val="00EA4987"/>
    <w:rsid w:val="00EA4A9C"/>
    <w:rsid w:val="00EA4F41"/>
    <w:rsid w:val="00EA636A"/>
    <w:rsid w:val="00EA6AC8"/>
    <w:rsid w:val="00EA7DC6"/>
    <w:rsid w:val="00EA7FCC"/>
    <w:rsid w:val="00EB0EBE"/>
    <w:rsid w:val="00EB169C"/>
    <w:rsid w:val="00EB1A17"/>
    <w:rsid w:val="00EB1A1F"/>
    <w:rsid w:val="00EB1E65"/>
    <w:rsid w:val="00EB2103"/>
    <w:rsid w:val="00EB2A10"/>
    <w:rsid w:val="00EB32D6"/>
    <w:rsid w:val="00EB3718"/>
    <w:rsid w:val="00EB3A71"/>
    <w:rsid w:val="00EB3F23"/>
    <w:rsid w:val="00EB419D"/>
    <w:rsid w:val="00EB50DC"/>
    <w:rsid w:val="00EB56E5"/>
    <w:rsid w:val="00EB7719"/>
    <w:rsid w:val="00EB7BC8"/>
    <w:rsid w:val="00EC0C16"/>
    <w:rsid w:val="00EC0F57"/>
    <w:rsid w:val="00EC2C23"/>
    <w:rsid w:val="00EC30ED"/>
    <w:rsid w:val="00EC31EF"/>
    <w:rsid w:val="00EC4367"/>
    <w:rsid w:val="00EC437E"/>
    <w:rsid w:val="00EC4D00"/>
    <w:rsid w:val="00EC5A04"/>
    <w:rsid w:val="00EC5E62"/>
    <w:rsid w:val="00EC7A32"/>
    <w:rsid w:val="00EC7DF8"/>
    <w:rsid w:val="00ED0275"/>
    <w:rsid w:val="00ED1307"/>
    <w:rsid w:val="00ED18B0"/>
    <w:rsid w:val="00ED1A94"/>
    <w:rsid w:val="00ED2132"/>
    <w:rsid w:val="00ED2737"/>
    <w:rsid w:val="00ED287C"/>
    <w:rsid w:val="00ED4917"/>
    <w:rsid w:val="00ED4BDC"/>
    <w:rsid w:val="00ED5293"/>
    <w:rsid w:val="00ED5533"/>
    <w:rsid w:val="00ED5CB3"/>
    <w:rsid w:val="00ED665F"/>
    <w:rsid w:val="00EE06F9"/>
    <w:rsid w:val="00EE079E"/>
    <w:rsid w:val="00EE08E2"/>
    <w:rsid w:val="00EE112A"/>
    <w:rsid w:val="00EE1513"/>
    <w:rsid w:val="00EE1C9A"/>
    <w:rsid w:val="00EE2166"/>
    <w:rsid w:val="00EE3047"/>
    <w:rsid w:val="00EE313F"/>
    <w:rsid w:val="00EE31B7"/>
    <w:rsid w:val="00EE32F7"/>
    <w:rsid w:val="00EE385A"/>
    <w:rsid w:val="00EE3C55"/>
    <w:rsid w:val="00EE3EA0"/>
    <w:rsid w:val="00EE4066"/>
    <w:rsid w:val="00EE4D5F"/>
    <w:rsid w:val="00EE59F2"/>
    <w:rsid w:val="00EE6A7B"/>
    <w:rsid w:val="00EE7088"/>
    <w:rsid w:val="00EF0056"/>
    <w:rsid w:val="00EF041D"/>
    <w:rsid w:val="00EF09AC"/>
    <w:rsid w:val="00EF16A3"/>
    <w:rsid w:val="00EF2120"/>
    <w:rsid w:val="00EF24AB"/>
    <w:rsid w:val="00EF2C4E"/>
    <w:rsid w:val="00EF2E60"/>
    <w:rsid w:val="00EF3AD8"/>
    <w:rsid w:val="00EF479B"/>
    <w:rsid w:val="00EF4CB7"/>
    <w:rsid w:val="00EF5013"/>
    <w:rsid w:val="00EF5301"/>
    <w:rsid w:val="00EF640E"/>
    <w:rsid w:val="00EF7D84"/>
    <w:rsid w:val="00EF7E96"/>
    <w:rsid w:val="00F016B2"/>
    <w:rsid w:val="00F017BB"/>
    <w:rsid w:val="00F018F4"/>
    <w:rsid w:val="00F02F10"/>
    <w:rsid w:val="00F045DF"/>
    <w:rsid w:val="00F04B4F"/>
    <w:rsid w:val="00F04E30"/>
    <w:rsid w:val="00F0624B"/>
    <w:rsid w:val="00F07EBD"/>
    <w:rsid w:val="00F10470"/>
    <w:rsid w:val="00F1066B"/>
    <w:rsid w:val="00F1131C"/>
    <w:rsid w:val="00F11904"/>
    <w:rsid w:val="00F11DE4"/>
    <w:rsid w:val="00F11EF7"/>
    <w:rsid w:val="00F12B45"/>
    <w:rsid w:val="00F137B6"/>
    <w:rsid w:val="00F146C1"/>
    <w:rsid w:val="00F15FBB"/>
    <w:rsid w:val="00F160A4"/>
    <w:rsid w:val="00F162B6"/>
    <w:rsid w:val="00F16AF8"/>
    <w:rsid w:val="00F16BB1"/>
    <w:rsid w:val="00F176D6"/>
    <w:rsid w:val="00F17DC2"/>
    <w:rsid w:val="00F20A98"/>
    <w:rsid w:val="00F20AFE"/>
    <w:rsid w:val="00F216C7"/>
    <w:rsid w:val="00F22250"/>
    <w:rsid w:val="00F23237"/>
    <w:rsid w:val="00F23B5D"/>
    <w:rsid w:val="00F247A5"/>
    <w:rsid w:val="00F25D43"/>
    <w:rsid w:val="00F27752"/>
    <w:rsid w:val="00F30827"/>
    <w:rsid w:val="00F30A53"/>
    <w:rsid w:val="00F30A59"/>
    <w:rsid w:val="00F30FA5"/>
    <w:rsid w:val="00F31466"/>
    <w:rsid w:val="00F31A6D"/>
    <w:rsid w:val="00F3493C"/>
    <w:rsid w:val="00F359C6"/>
    <w:rsid w:val="00F35B79"/>
    <w:rsid w:val="00F35D90"/>
    <w:rsid w:val="00F35E40"/>
    <w:rsid w:val="00F36055"/>
    <w:rsid w:val="00F36139"/>
    <w:rsid w:val="00F3654D"/>
    <w:rsid w:val="00F372CD"/>
    <w:rsid w:val="00F377E5"/>
    <w:rsid w:val="00F37A69"/>
    <w:rsid w:val="00F40BF9"/>
    <w:rsid w:val="00F4199B"/>
    <w:rsid w:val="00F420AF"/>
    <w:rsid w:val="00F42A45"/>
    <w:rsid w:val="00F441A7"/>
    <w:rsid w:val="00F45172"/>
    <w:rsid w:val="00F45311"/>
    <w:rsid w:val="00F468FC"/>
    <w:rsid w:val="00F46E30"/>
    <w:rsid w:val="00F47011"/>
    <w:rsid w:val="00F47181"/>
    <w:rsid w:val="00F47310"/>
    <w:rsid w:val="00F51122"/>
    <w:rsid w:val="00F511DE"/>
    <w:rsid w:val="00F51EB9"/>
    <w:rsid w:val="00F520D2"/>
    <w:rsid w:val="00F5224E"/>
    <w:rsid w:val="00F526BE"/>
    <w:rsid w:val="00F53362"/>
    <w:rsid w:val="00F554CE"/>
    <w:rsid w:val="00F55A1B"/>
    <w:rsid w:val="00F561F2"/>
    <w:rsid w:val="00F566B0"/>
    <w:rsid w:val="00F5761F"/>
    <w:rsid w:val="00F6024C"/>
    <w:rsid w:val="00F62139"/>
    <w:rsid w:val="00F63D76"/>
    <w:rsid w:val="00F65FDB"/>
    <w:rsid w:val="00F67331"/>
    <w:rsid w:val="00F674D1"/>
    <w:rsid w:val="00F67A00"/>
    <w:rsid w:val="00F67BED"/>
    <w:rsid w:val="00F67D34"/>
    <w:rsid w:val="00F70373"/>
    <w:rsid w:val="00F703F5"/>
    <w:rsid w:val="00F70924"/>
    <w:rsid w:val="00F70AA4"/>
    <w:rsid w:val="00F70B42"/>
    <w:rsid w:val="00F71E56"/>
    <w:rsid w:val="00F723B0"/>
    <w:rsid w:val="00F72580"/>
    <w:rsid w:val="00F73431"/>
    <w:rsid w:val="00F73DDB"/>
    <w:rsid w:val="00F74CDC"/>
    <w:rsid w:val="00F75AA8"/>
    <w:rsid w:val="00F76184"/>
    <w:rsid w:val="00F76B93"/>
    <w:rsid w:val="00F76E7A"/>
    <w:rsid w:val="00F80A37"/>
    <w:rsid w:val="00F81B6D"/>
    <w:rsid w:val="00F82712"/>
    <w:rsid w:val="00F82D7B"/>
    <w:rsid w:val="00F84028"/>
    <w:rsid w:val="00F847EA"/>
    <w:rsid w:val="00F8616B"/>
    <w:rsid w:val="00F866A9"/>
    <w:rsid w:val="00F8728F"/>
    <w:rsid w:val="00F910A9"/>
    <w:rsid w:val="00F915D4"/>
    <w:rsid w:val="00F91AC0"/>
    <w:rsid w:val="00F94773"/>
    <w:rsid w:val="00F95253"/>
    <w:rsid w:val="00F95302"/>
    <w:rsid w:val="00F95356"/>
    <w:rsid w:val="00F9590E"/>
    <w:rsid w:val="00F95C49"/>
    <w:rsid w:val="00F95F8A"/>
    <w:rsid w:val="00F9624E"/>
    <w:rsid w:val="00F9642A"/>
    <w:rsid w:val="00FA0EF1"/>
    <w:rsid w:val="00FA1785"/>
    <w:rsid w:val="00FA2136"/>
    <w:rsid w:val="00FA23B7"/>
    <w:rsid w:val="00FA33B4"/>
    <w:rsid w:val="00FA3DC9"/>
    <w:rsid w:val="00FA3E88"/>
    <w:rsid w:val="00FA4216"/>
    <w:rsid w:val="00FA4851"/>
    <w:rsid w:val="00FA4B3E"/>
    <w:rsid w:val="00FA4C0F"/>
    <w:rsid w:val="00FA5133"/>
    <w:rsid w:val="00FA5DAB"/>
    <w:rsid w:val="00FB24C7"/>
    <w:rsid w:val="00FB2B2E"/>
    <w:rsid w:val="00FB2BB6"/>
    <w:rsid w:val="00FB40CF"/>
    <w:rsid w:val="00FB4132"/>
    <w:rsid w:val="00FB4877"/>
    <w:rsid w:val="00FB5071"/>
    <w:rsid w:val="00FB522D"/>
    <w:rsid w:val="00FB690E"/>
    <w:rsid w:val="00FB6FAC"/>
    <w:rsid w:val="00FB7F11"/>
    <w:rsid w:val="00FC05E4"/>
    <w:rsid w:val="00FC1B47"/>
    <w:rsid w:val="00FC250F"/>
    <w:rsid w:val="00FC28A6"/>
    <w:rsid w:val="00FC33C7"/>
    <w:rsid w:val="00FC4A80"/>
    <w:rsid w:val="00FC4C2F"/>
    <w:rsid w:val="00FC5097"/>
    <w:rsid w:val="00FC57D2"/>
    <w:rsid w:val="00FC5D1D"/>
    <w:rsid w:val="00FC7190"/>
    <w:rsid w:val="00FC7D7F"/>
    <w:rsid w:val="00FD08D2"/>
    <w:rsid w:val="00FD0924"/>
    <w:rsid w:val="00FD0EA6"/>
    <w:rsid w:val="00FD0F67"/>
    <w:rsid w:val="00FD2AE0"/>
    <w:rsid w:val="00FD7013"/>
    <w:rsid w:val="00FD70E1"/>
    <w:rsid w:val="00FD784B"/>
    <w:rsid w:val="00FD78A9"/>
    <w:rsid w:val="00FE0401"/>
    <w:rsid w:val="00FE2339"/>
    <w:rsid w:val="00FE39F4"/>
    <w:rsid w:val="00FE42D2"/>
    <w:rsid w:val="00FE4740"/>
    <w:rsid w:val="00FE4FE8"/>
    <w:rsid w:val="00FE5E07"/>
    <w:rsid w:val="00FE6ADF"/>
    <w:rsid w:val="00FE71CB"/>
    <w:rsid w:val="00FE7416"/>
    <w:rsid w:val="00FE7480"/>
    <w:rsid w:val="00FE77F4"/>
    <w:rsid w:val="00FE7BE1"/>
    <w:rsid w:val="00FF1890"/>
    <w:rsid w:val="00FF1A4B"/>
    <w:rsid w:val="00FF2168"/>
    <w:rsid w:val="00FF2CA2"/>
    <w:rsid w:val="00FF4094"/>
    <w:rsid w:val="00FF48DD"/>
    <w:rsid w:val="00FF5647"/>
    <w:rsid w:val="00FF5DF0"/>
    <w:rsid w:val="00FF5FF6"/>
    <w:rsid w:val="00FF717C"/>
    <w:rsid w:val="00FF73A8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29"/>
    <o:shapelayout v:ext="edit">
      <o:idmap v:ext="edit" data="1"/>
    </o:shapelayout>
  </w:shapeDefaults>
  <w:decimalSymbol w:val=","/>
  <w:listSeparator w:val=";"/>
  <w14:docId w14:val="2B015FF0"/>
  <w15:docId w15:val="{C076EB5F-B511-4567-8AB7-03B0D5E8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B321F"/>
    <w:pPr>
      <w:spacing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D78B7"/>
    <w:pPr>
      <w:numPr>
        <w:numId w:val="24"/>
      </w:numPr>
      <w:spacing w:before="480" w:after="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83462"/>
    <w:pPr>
      <w:numPr>
        <w:ilvl w:val="1"/>
        <w:numId w:val="24"/>
      </w:numPr>
      <w:spacing w:before="200" w:after="0"/>
      <w:ind w:left="567" w:hanging="567"/>
      <w:outlineLvl w:val="1"/>
    </w:pPr>
    <w:rPr>
      <w:rFonts w:ascii="Calibri Light" w:eastAsiaTheme="majorEastAsia" w:hAnsi="Calibri Light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4A2B"/>
    <w:pPr>
      <w:numPr>
        <w:ilvl w:val="2"/>
        <w:numId w:val="24"/>
      </w:numPr>
      <w:spacing w:before="200" w:after="120" w:line="271" w:lineRule="auto"/>
      <w:ind w:left="709" w:hanging="709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099B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099B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099B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099B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099B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099B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78B7"/>
    <w:rPr>
      <w:rFonts w:eastAsiaTheme="majorEastAsia" w:cstheme="majorBidi"/>
      <w:b/>
      <w:bCs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66099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6099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099B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rsid w:val="00C7067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067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6099B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qFormat/>
    <w:rsid w:val="001D1612"/>
    <w:pPr>
      <w:tabs>
        <w:tab w:val="left" w:pos="284"/>
        <w:tab w:val="right" w:leader="dot" w:pos="9062"/>
      </w:tabs>
      <w:spacing w:after="100" w:line="240" w:lineRule="auto"/>
    </w:pPr>
    <w:rPr>
      <w:b/>
      <w:noProof/>
    </w:rPr>
  </w:style>
  <w:style w:type="character" w:styleId="Hyperlink">
    <w:name w:val="Hyperlink"/>
    <w:basedOn w:val="Absatz-Standardschriftart"/>
    <w:uiPriority w:val="99"/>
    <w:unhideWhenUsed/>
    <w:rsid w:val="00AE36AD"/>
    <w:rPr>
      <w:color w:val="5F5F5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3462"/>
    <w:rPr>
      <w:rFonts w:ascii="Calibri Light" w:eastAsiaTheme="majorEastAsia" w:hAnsi="Calibri Light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4A2B"/>
    <w:rPr>
      <w:rFonts w:eastAsiaTheme="majorEastAsia" w:cstheme="majorBidi"/>
      <w:b/>
      <w:bCs/>
      <w:sz w:val="24"/>
    </w:rPr>
  </w:style>
  <w:style w:type="paragraph" w:styleId="Verzeichnis2">
    <w:name w:val="toc 2"/>
    <w:basedOn w:val="Standard"/>
    <w:next w:val="Standard"/>
    <w:autoRedefine/>
    <w:uiPriority w:val="39"/>
    <w:qFormat/>
    <w:rsid w:val="0066099B"/>
    <w:pPr>
      <w:tabs>
        <w:tab w:val="left" w:pos="426"/>
        <w:tab w:val="right" w:leader="dot" w:pos="9062"/>
      </w:tabs>
      <w:spacing w:after="100"/>
      <w:ind w:left="200" w:hanging="200"/>
    </w:pPr>
  </w:style>
  <w:style w:type="paragraph" w:styleId="Verzeichnis3">
    <w:name w:val="toc 3"/>
    <w:basedOn w:val="Standard"/>
    <w:next w:val="Standard"/>
    <w:autoRedefine/>
    <w:uiPriority w:val="39"/>
    <w:qFormat/>
    <w:rsid w:val="0066099B"/>
    <w:pPr>
      <w:tabs>
        <w:tab w:val="left" w:pos="567"/>
        <w:tab w:val="right" w:leader="dot" w:pos="9062"/>
      </w:tabs>
      <w:spacing w:after="100"/>
      <w:ind w:left="400" w:hanging="40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099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099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099B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099B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099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099B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099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66099B"/>
    <w:rPr>
      <w:b/>
      <w:bCs/>
    </w:rPr>
  </w:style>
  <w:style w:type="character" w:styleId="Hervorhebung">
    <w:name w:val="Emphasis"/>
    <w:uiPriority w:val="20"/>
    <w:qFormat/>
    <w:rsid w:val="0066099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66099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6099B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66099B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099B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099B"/>
    <w:rPr>
      <w:b/>
      <w:bCs/>
      <w:i/>
      <w:iCs/>
    </w:rPr>
  </w:style>
  <w:style w:type="character" w:styleId="SchwacheHervorhebung">
    <w:name w:val="Subtle Emphasis"/>
    <w:uiPriority w:val="19"/>
    <w:qFormat/>
    <w:rsid w:val="0066099B"/>
    <w:rPr>
      <w:i/>
      <w:iCs/>
    </w:rPr>
  </w:style>
  <w:style w:type="character" w:styleId="IntensiveHervorhebung">
    <w:name w:val="Intense Emphasis"/>
    <w:uiPriority w:val="21"/>
    <w:qFormat/>
    <w:rsid w:val="0066099B"/>
    <w:rPr>
      <w:b/>
      <w:bCs/>
    </w:rPr>
  </w:style>
  <w:style w:type="character" w:styleId="SchwacherVerweis">
    <w:name w:val="Subtle Reference"/>
    <w:uiPriority w:val="31"/>
    <w:qFormat/>
    <w:rsid w:val="0066099B"/>
    <w:rPr>
      <w:smallCaps/>
    </w:rPr>
  </w:style>
  <w:style w:type="character" w:styleId="IntensiverVerweis">
    <w:name w:val="Intense Reference"/>
    <w:uiPriority w:val="32"/>
    <w:qFormat/>
    <w:rsid w:val="0066099B"/>
    <w:rPr>
      <w:smallCaps/>
      <w:spacing w:val="5"/>
      <w:u w:val="single"/>
    </w:rPr>
  </w:style>
  <w:style w:type="character" w:styleId="Buchtitel">
    <w:name w:val="Book Title"/>
    <w:uiPriority w:val="33"/>
    <w:qFormat/>
    <w:rsid w:val="0066099B"/>
    <w:rPr>
      <w:i/>
      <w:iCs/>
      <w:smallCaps/>
      <w:spacing w:val="5"/>
    </w:rPr>
  </w:style>
  <w:style w:type="paragraph" w:customStyle="1" w:styleId="BeschriftungvonAbbildungenetcBA-Format">
    <w:name w:val="Beschriftung (von Abbildungen etc.) [BA-Format]"/>
    <w:basedOn w:val="Standard"/>
    <w:link w:val="BeschriftungvonAbbildungenetcBA-FormatZchn"/>
    <w:qFormat/>
    <w:rsid w:val="0091042B"/>
    <w:pPr>
      <w:spacing w:line="240" w:lineRule="auto"/>
      <w:jc w:val="left"/>
    </w:pPr>
    <w:rPr>
      <w:b/>
      <w:sz w:val="20"/>
    </w:rPr>
  </w:style>
  <w:style w:type="paragraph" w:customStyle="1" w:styleId="FunoteBA-Format">
    <w:name w:val="Fußnote [BA-Format]"/>
    <w:basedOn w:val="Standard"/>
    <w:link w:val="FunoteBA-FormatZchn"/>
    <w:qFormat/>
    <w:rsid w:val="0091042B"/>
    <w:pPr>
      <w:spacing w:line="240" w:lineRule="auto"/>
      <w:jc w:val="left"/>
    </w:pPr>
    <w:rPr>
      <w:sz w:val="16"/>
    </w:rPr>
  </w:style>
  <w:style w:type="character" w:customStyle="1" w:styleId="BeschriftungvonAbbildungenetcBA-FormatZchn">
    <w:name w:val="Beschriftung (von Abbildungen etc.) [BA-Format] Zchn"/>
    <w:basedOn w:val="Absatz-Standardschriftart"/>
    <w:link w:val="BeschriftungvonAbbildungenetcBA-Format"/>
    <w:rsid w:val="0091042B"/>
    <w:rPr>
      <w:b/>
      <w:sz w:val="20"/>
    </w:rPr>
  </w:style>
  <w:style w:type="paragraph" w:styleId="Kopfzeile">
    <w:name w:val="header"/>
    <w:basedOn w:val="Standard"/>
    <w:link w:val="Kopf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noteBA-FormatZchn">
    <w:name w:val="Fußnote [BA-Format] Zchn"/>
    <w:basedOn w:val="Absatz-Standardschriftart"/>
    <w:link w:val="FunoteBA-Format"/>
    <w:rsid w:val="0091042B"/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35128"/>
    <w:rPr>
      <w:sz w:val="24"/>
    </w:rPr>
  </w:style>
  <w:style w:type="paragraph" w:styleId="Fuzeile">
    <w:name w:val="footer"/>
    <w:basedOn w:val="Standard"/>
    <w:link w:val="FuzeileZchn"/>
    <w:uiPriority w:val="99"/>
    <w:rsid w:val="002351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35128"/>
    <w:rPr>
      <w:sz w:val="24"/>
    </w:rPr>
  </w:style>
  <w:style w:type="paragraph" w:styleId="Literaturverzeichnis">
    <w:name w:val="Bibliography"/>
    <w:basedOn w:val="Standard"/>
    <w:next w:val="Standard"/>
    <w:uiPriority w:val="37"/>
    <w:unhideWhenUsed/>
    <w:rsid w:val="00046269"/>
  </w:style>
  <w:style w:type="paragraph" w:styleId="Beschriftung">
    <w:name w:val="caption"/>
    <w:basedOn w:val="Standard"/>
    <w:next w:val="Standard"/>
    <w:unhideWhenUsed/>
    <w:rsid w:val="00CC5E43"/>
    <w:pPr>
      <w:spacing w:line="240" w:lineRule="auto"/>
    </w:pPr>
    <w:rPr>
      <w:b/>
      <w:bCs/>
      <w:color w:val="000000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link w:val="AbbildungsverzeichnisZchn"/>
    <w:uiPriority w:val="99"/>
    <w:rsid w:val="001A5AC2"/>
    <w:pPr>
      <w:spacing w:after="0"/>
    </w:pPr>
  </w:style>
  <w:style w:type="table" w:styleId="Tabellenraster">
    <w:name w:val="Table Grid"/>
    <w:basedOn w:val="NormaleTabelle"/>
    <w:rsid w:val="00BC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eilennummer">
    <w:name w:val="line number"/>
    <w:basedOn w:val="Absatz-Standardschriftart"/>
    <w:uiPriority w:val="99"/>
    <w:rsid w:val="006B360E"/>
  </w:style>
  <w:style w:type="table" w:styleId="HelleListe-Akzent6">
    <w:name w:val="Light List Accent 6"/>
    <w:basedOn w:val="NormaleTabelle"/>
    <w:uiPriority w:val="61"/>
    <w:rsid w:val="00ED287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6"/>
        <w:left w:val="single" w:sz="8" w:space="0" w:color="000000" w:themeColor="accent6"/>
        <w:bottom w:val="single" w:sz="8" w:space="0" w:color="000000" w:themeColor="accent6"/>
        <w:right w:val="single" w:sz="8" w:space="0" w:color="0000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  <w:tblStylePr w:type="band1Horz">
      <w:tblPr/>
      <w:tcPr>
        <w:tcBorders>
          <w:top w:val="single" w:sz="8" w:space="0" w:color="000000" w:themeColor="accent6"/>
          <w:left w:val="single" w:sz="8" w:space="0" w:color="000000" w:themeColor="accent6"/>
          <w:bottom w:val="single" w:sz="8" w:space="0" w:color="000000" w:themeColor="accent6"/>
          <w:right w:val="single" w:sz="8" w:space="0" w:color="000000" w:themeColor="accent6"/>
        </w:tcBorders>
      </w:tcPr>
    </w:tblStylePr>
  </w:style>
  <w:style w:type="table" w:styleId="TabelleRaster4">
    <w:name w:val="Table Grid 4"/>
    <w:basedOn w:val="NormaleTabelle"/>
    <w:rsid w:val="00ED287C"/>
    <w:pPr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Professionell">
    <w:name w:val="Table Professional"/>
    <w:basedOn w:val="NormaleTabelle"/>
    <w:rsid w:val="00ED287C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7">
    <w:name w:val="Table Grid 7"/>
    <w:basedOn w:val="NormaleTabelle"/>
    <w:rsid w:val="00ED287C"/>
    <w:pPr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Verzeichnisse">
    <w:name w:val="Verzeichnisse"/>
    <w:basedOn w:val="Standard"/>
    <w:link w:val="VerzeichnisseZchn"/>
    <w:qFormat/>
    <w:rsid w:val="00C10EBA"/>
    <w:pPr>
      <w:tabs>
        <w:tab w:val="right" w:leader="dot" w:pos="9627"/>
      </w:tabs>
    </w:pPr>
  </w:style>
  <w:style w:type="character" w:customStyle="1" w:styleId="AbbildungsverzeichnisZchn">
    <w:name w:val="Abbildungsverzeichnis Zchn"/>
    <w:basedOn w:val="Absatz-Standardschriftart"/>
    <w:link w:val="Abbildungsverzeichnis"/>
    <w:uiPriority w:val="99"/>
    <w:rsid w:val="00C10EBA"/>
    <w:rPr>
      <w:sz w:val="24"/>
    </w:rPr>
  </w:style>
  <w:style w:type="character" w:customStyle="1" w:styleId="VerzeichnisseZchn">
    <w:name w:val="Verzeichnisse Zchn"/>
    <w:basedOn w:val="AbbildungsverzeichnisZchn"/>
    <w:link w:val="Verzeichnisse"/>
    <w:rsid w:val="00C10EBA"/>
    <w:rPr>
      <w:sz w:val="24"/>
    </w:rPr>
  </w:style>
  <w:style w:type="paragraph" w:styleId="Funotentext">
    <w:name w:val="footnote text"/>
    <w:basedOn w:val="Standard"/>
    <w:link w:val="FunotentextZchn"/>
    <w:semiHidden/>
    <w:unhideWhenUsed/>
    <w:rsid w:val="002A7DD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2A7DDE"/>
    <w:rPr>
      <w:sz w:val="20"/>
      <w:szCs w:val="20"/>
    </w:rPr>
  </w:style>
  <w:style w:type="character" w:styleId="Funotenzeichen">
    <w:name w:val="footnote reference"/>
    <w:basedOn w:val="Absatz-Standardschriftart"/>
    <w:semiHidden/>
    <w:unhideWhenUsed/>
    <w:rsid w:val="002A7DDE"/>
    <w:rPr>
      <w:vertAlign w:val="superscript"/>
    </w:rPr>
  </w:style>
  <w:style w:type="paragraph" w:styleId="berarbeitung">
    <w:name w:val="Revision"/>
    <w:hidden/>
    <w:uiPriority w:val="99"/>
    <w:semiHidden/>
    <w:rsid w:val="009D3FFF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BA%20Leipzig\Bachelorarbeit\Bachelorarbeit.docx" TargetMode="External"/><Relationship Id="rId13" Type="http://schemas.openxmlformats.org/officeDocument/2006/relationships/hyperlink" Target="file:///H:\BA%20Leipzig\Bachelorarbeit\Bachelorarbeit.docx" TargetMode="External"/><Relationship Id="rId18" Type="http://schemas.openxmlformats.org/officeDocument/2006/relationships/hyperlink" Target="file:///H:\BA%20Leipzig\Bachelorarbeit\Bachelorarbeit.docx" TargetMode="External"/><Relationship Id="rId26" Type="http://schemas.openxmlformats.org/officeDocument/2006/relationships/hyperlink" Target="file:///H:\BA%20Leipzig\Bachelorarbeit\Bachelorarbeit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H:\BA%20Leipzig\Bachelorarbeit\Bachelorarbeit.docx" TargetMode="Externa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file:///H:\BA%20Leipzig\Bachelorarbeit\Bachelorarbeit.docx" TargetMode="External"/><Relationship Id="rId17" Type="http://schemas.openxmlformats.org/officeDocument/2006/relationships/hyperlink" Target="file:///H:\BA%20Leipzig\Bachelorarbeit\Bachelorarbeit.docx" TargetMode="External"/><Relationship Id="rId25" Type="http://schemas.openxmlformats.org/officeDocument/2006/relationships/hyperlink" Target="file:///H:\BA%20Leipzig\Bachelorarbeit\Bachelorarbeit.docx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H:\BA%20Leipzig\Bachelorarbeit\Bachelorarbeit.docx" TargetMode="External"/><Relationship Id="rId20" Type="http://schemas.openxmlformats.org/officeDocument/2006/relationships/hyperlink" Target="file:///H:\BA%20Leipzig\Bachelorarbeit\Bachelorarbeit.docx" TargetMode="External"/><Relationship Id="rId29" Type="http://schemas.openxmlformats.org/officeDocument/2006/relationships/hyperlink" Target="file:///H:\BA%20Leipzig\Bachelorarbeit\Bachelorarbeit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H:\BA%20Leipzig\Bachelorarbeit\Bachelorarbeit.docx" TargetMode="External"/><Relationship Id="rId24" Type="http://schemas.openxmlformats.org/officeDocument/2006/relationships/hyperlink" Target="file:///H:\BA%20Leipzig\Bachelorarbeit\Bachelorarbeit.docx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file:///H:\BA%20Leipzig\Bachelorarbeit\Bachelorarbeit.docx" TargetMode="External"/><Relationship Id="rId23" Type="http://schemas.openxmlformats.org/officeDocument/2006/relationships/hyperlink" Target="file:///H:\BA%20Leipzig\Bachelorarbeit\Bachelorarbeit.docx" TargetMode="External"/><Relationship Id="rId28" Type="http://schemas.openxmlformats.org/officeDocument/2006/relationships/hyperlink" Target="file:///H:\BA%20Leipzig\Bachelorarbeit\Bachelorarbeit.docx" TargetMode="External"/><Relationship Id="rId10" Type="http://schemas.openxmlformats.org/officeDocument/2006/relationships/hyperlink" Target="file:///H:\BA%20Leipzig\Bachelorarbeit\Bachelorarbeit.docx" TargetMode="External"/><Relationship Id="rId19" Type="http://schemas.openxmlformats.org/officeDocument/2006/relationships/hyperlink" Target="file:///H:\BA%20Leipzig\Bachelorarbeit\Bachelorarbeit.docx" TargetMode="External"/><Relationship Id="rId31" Type="http://schemas.openxmlformats.org/officeDocument/2006/relationships/hyperlink" Target="file:///H:\BA%20Leipzig\Bachelorarbeit\Bachelorarbeit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H:\BA%20Leipzig\Bachelorarbeit\Bachelorarbeit.docx" TargetMode="External"/><Relationship Id="rId14" Type="http://schemas.openxmlformats.org/officeDocument/2006/relationships/hyperlink" Target="file:///H:\BA%20Leipzig\Bachelorarbeit\Bachelorarbeit.docx" TargetMode="External"/><Relationship Id="rId22" Type="http://schemas.openxmlformats.org/officeDocument/2006/relationships/hyperlink" Target="file:///H:\BA%20Leipzig\Bachelorarbeit\Bachelorarbeit.docx" TargetMode="External"/><Relationship Id="rId27" Type="http://schemas.openxmlformats.org/officeDocument/2006/relationships/hyperlink" Target="file:///H:\BA%20Leipzig\Bachelorarbeit\Bachelorarbeit.docx" TargetMode="External"/><Relationship Id="rId30" Type="http://schemas.openxmlformats.org/officeDocument/2006/relationships/hyperlink" Target="file:///H:\BA%20Leipzig\Bachelorarbeit\Bachelorarbeit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alles Schwarz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Dat17</b:Tag>
    <b:SourceType>InternetSite</b:SourceType>
    <b:Guid>{356E2814-95D3-45E0-A212-531A8C63103F}</b:Guid>
    <b:Title>Unstrukturierte Daten</b:Title>
    <b:Author>
      <b:Author>
        <b:NameList>
          <b:Person>
            <b:Last>Wikipedia</b:Last>
          </b:Person>
        </b:NameList>
      </b:Author>
    </b:Author>
    <b:YearAccessed>2017</b:YearAccessed>
    <b:MonthAccessed>Juni</b:MonthAccessed>
    <b:URL>https://de.wikipedia.org/wiki/Unstrukturierte_Daten</b:URL>
    <b:RefOrder>1</b:RefOrder>
  </b:Source>
  <b:Source>
    <b:Tag>Luc09</b:Tag>
    <b:SourceType>InternetSite</b:SourceType>
    <b:Guid>{2C6FE6F1-6C2F-4B98-9DDE-FD6D3646970E}</b:Guid>
    <b:Author>
      <b:Author>
        <b:NameList>
          <b:Person>
            <b:Last>Lucidworks</b:Last>
          </b:Person>
        </b:NameList>
      </b:Author>
    </b:Author>
    <b:Title>Full Text Search Engines vs. DBMS</b:Title>
    <b:Year>2009</b:Year>
    <b:Month>Sept.</b:Month>
    <b:YearAccessed>2017</b:YearAccessed>
    <b:MonthAccessed>Aug.</b:MonthAccessed>
    <b:URL>https://lucidworks.com/2009/09/02/full-text-search-engines-vs-dbms/</b:URL>
    <b:RefOrder>2</b:RefOrder>
  </b:Source>
  <b:Source>
    <b:Tag>Wik172</b:Tag>
    <b:SourceType>InternetSite</b:SourceType>
    <b:Guid>{813A9000-F961-4FA2-A4AB-740668366449}</b:Guid>
    <b:Author>
      <b:Author>
        <b:NameList>
          <b:Person>
            <b:Last>Wikipedia</b:Last>
          </b:Person>
        </b:NameList>
      </b:Author>
    </b:Author>
    <b:Title>Apache Solr - Integrating Solr</b:Title>
    <b:Year>2017</b:Year>
    <b:Month>Aug.</b:Month>
    <b:YearAccessed>2017</b:YearAccessed>
    <b:MonthAccessed>Juni</b:MonthAccessed>
    <b:URL>https://en.wikipedia.org/wiki/Apache_Solr#Integrating_Solr</b:URL>
    <b:RefOrder>3</b:RefOrder>
  </b:Source>
  <b:Source>
    <b:Tag>W3C10</b:Tag>
    <b:SourceType>InternetSite</b:SourceType>
    <b:Guid>{7012064B-4A15-44C0-9CB7-2B21AD7DDCA7}</b:Guid>
    <b:Author>
      <b:Author>
        <b:NameList>
          <b:Person>
            <b:Last>W3C</b:Last>
          </b:Person>
        </b:NameList>
      </b:Author>
    </b:Author>
    <b:Title>Lokalisierung vs. Internationalisierung</b:Title>
    <b:Year>2010</b:Year>
    <b:Month>Sept.</b:Month>
    <b:YearAccessed>2017</b:YearAccessed>
    <b:MonthAccessed>Aug.</b:MonthAccessed>
    <b:URL>https://www.w3.org/International/questions/qa-i18n.de.php</b:URL>
    <b:RefOrder>4</b:RefOrder>
  </b:Source>
  <b:Source>
    <b:Tag>Mic17</b:Tag>
    <b:SourceType>InternetSite</b:SourceType>
    <b:Guid>{BD5BCFC3-EA2B-4F8D-9ACD-7949E321BA62}</b:Guid>
    <b:Author>
      <b:Author>
        <b:NameList>
          <b:Person>
            <b:Last>Microsoft</b:Last>
          </b:Person>
        </b:NameList>
      </b:Author>
    </b:Author>
    <b:Title>Übersicht über ASP.NET MVC</b:Title>
    <b:Year>2017</b:Year>
    <b:YearAccessed>2017</b:YearAccessed>
    <b:MonthAccessed>Aug</b:MonthAccessed>
    <b:URL>https://msdn.microsoft.com/de-de/library/dd381412(v=vs.108).aspx</b:URL>
    <b:RefOrder>5</b:RefOrder>
  </b:Source>
  <b:Source>
    <b:Tag>Apa171</b:Tag>
    <b:SourceType>InternetSite</b:SourceType>
    <b:Guid>{078BB261-B11C-44F4-8AE4-C2C38898E761}</b:Guid>
    <b:Author>
      <b:Author>
        <b:NameList>
          <b:Person>
            <b:Last>Solr</b:Last>
            <b:First>Apache</b:First>
          </b:Person>
        </b:NameList>
      </b:Author>
    </b:Author>
    <b:Title>Solr</b:Title>
    <b:Year>2017</b:Year>
    <b:YearAccessed>2017</b:YearAccessed>
    <b:MonthAccessed>Aug</b:MonthAccessed>
    <b:URL>http://lucene.apache.org/solr/</b:URL>
    <b:RefOrder>6</b:RefOrder>
  </b:Source>
  <b:Source>
    <b:Tag>Wik173</b:Tag>
    <b:SourceType>InternetSite</b:SourceType>
    <b:Guid>{F98E83FA-5C9D-46ED-BCFE-CC0C6F1C4082}</b:Guid>
    <b:Author>
      <b:Author>
        <b:NameList>
          <b:Person>
            <b:Last>Wikipedia</b:Last>
          </b:Person>
        </b:NameList>
      </b:Author>
    </b:Author>
    <b:Title>Webanwendung</b:Title>
    <b:Year>2017</b:Year>
    <b:Month>Juli</b:Month>
    <b:YearAccessed>2017</b:YearAccessed>
    <b:MonthAccessed>Juli</b:MonthAccessed>
    <b:URL>https://de.wikipedia.org/wiki/Webanwendung</b:URL>
    <b:RefOrder>7</b:RefOrder>
  </b:Source>
  <b:Source>
    <b:Tag>Wik174</b:Tag>
    <b:SourceType>InternetSite</b:SourceType>
    <b:Guid>{5BCCCAE8-E32B-4EAC-986E-C961A3BD27DB}</b:Guid>
    <b:Author>
      <b:Author>
        <b:NameList>
          <b:Person>
            <b:Last>Wikipedia</b:Last>
          </b:Person>
        </b:NameList>
      </b:Author>
    </b:Author>
    <b:Title>Subskription - Software</b:Title>
    <b:Year>2017</b:Year>
    <b:Month>Juni</b:Month>
    <b:YearAccessed>2017</b:YearAccessed>
    <b:MonthAccessed>Juli</b:MonthAccessed>
    <b:URL>https://de.wikipedia.org/wiki/Subskription#Software</b:URL>
    <b:RefOrder>8</b:RefOrder>
  </b:Source>
  <b:Source>
    <b:Tag>Wik175</b:Tag>
    <b:SourceType>InternetSite</b:SourceType>
    <b:Guid>{ABEF941B-4FA5-41DC-ABE1-00574BFBAC9A}</b:Guid>
    <b:Author>
      <b:Author>
        <b:NameList>
          <b:Person>
            <b:Last>Wikipedia</b:Last>
          </b:Person>
        </b:NameList>
      </b:Author>
    </b:Author>
    <b:Title>Softwarearchitektur</b:Title>
    <b:Year>2017</b:Year>
    <b:Month>Mai</b:Month>
    <b:YearAccessed>2017</b:YearAccessed>
    <b:MonthAccessed>Aug</b:MonthAccessed>
    <b:URL>https://de.wikipedia.org/wiki/Softwarearchitektur</b:URL>
    <b:RefOrder>9</b:RefOrder>
  </b:Source>
  <b:Source>
    <b:Tag>Wik176</b:Tag>
    <b:SourceType>InternetSite</b:SourceType>
    <b:Guid>{E4E941B9-4CB0-423B-B665-A17833DDBFB0}</b:Guid>
    <b:Author>
      <b:Author>
        <b:NameList>
          <b:Person>
            <b:Last>Wikipedia</b:Last>
          </b:Person>
        </b:NameList>
      </b:Author>
    </b:Author>
    <b:Title>Programmierschnittstelle</b:Title>
    <b:Year>2017</b:Year>
    <b:Month>Mai</b:Month>
    <b:YearAccessed>2017</b:YearAccessed>
    <b:MonthAccessed>Aug</b:MonthAccessed>
    <b:URL>https://de.wikipedia.org/wiki/Programmierschnittstelle</b:URL>
    <b:RefOrder>10</b:RefOrder>
  </b:Source>
  <b:Source>
    <b:Tag>Wik177</b:Tag>
    <b:SourceType>InternetSite</b:SourceType>
    <b:Guid>{F86AB041-6BD4-41D9-AEAB-A4D263E1FC59}</b:Guid>
    <b:Author>
      <b:Author>
        <b:NameList>
          <b:Person>
            <b:Last>Wikipedia</b:Last>
          </b:Person>
        </b:NameList>
      </b:Author>
    </b:Author>
    <b:Title>Anwendungsserver</b:Title>
    <b:Year>2017</b:Year>
    <b:Month>Aug</b:Month>
    <b:YearAccessed>2017</b:YearAccessed>
    <b:MonthAccessed>Aug</b:MonthAccessed>
    <b:URL>https://de.wikipedia.org/wiki/Anwendungsserver</b:URL>
    <b:RefOrder>11</b:RefOrder>
  </b:Source>
  <b:Source>
    <b:Tag>Wik178</b:Tag>
    <b:SourceType>InternetSite</b:SourceType>
    <b:Guid>{BD80CC9B-C767-42E0-BD8B-37878808F1E7}</b:Guid>
    <b:Title>Hypertext Transfer Protocol</b:Title>
    <b:Year>2017</b:Year>
    <b:Author>
      <b:Author>
        <b:NameList>
          <b:Person>
            <b:Last>Wikipedia</b:Last>
          </b:Person>
        </b:NameList>
      </b:Author>
    </b:Author>
    <b:Month>Juli</b:Month>
    <b:YearAccessed>2017</b:YearAccessed>
    <b:MonthAccessed>Aug</b:MonthAccessed>
    <b:URL>https://de.wikipedia.org/wiki/Hypertext_Transfer_Protocol</b:URL>
    <b:RefOrder>12</b:RefOrder>
  </b:Source>
  <b:Source>
    <b:Tag>Gab17</b:Tag>
    <b:SourceType>InternetSite</b:SourceType>
    <b:Guid>{C8BB097A-7CF4-4480-B138-5416685BAA46}</b:Guid>
    <b:Author>
      <b:Author>
        <b:NameList>
          <b:Person>
            <b:Last>Wirtschaftslexikon</b:Last>
            <b:First>Gabler</b:First>
          </b:Person>
        </b:NameList>
      </b:Author>
    </b:Author>
    <b:Title>URL</b:Title>
    <b:Year>2017</b:Year>
    <b:YearAccessed>2017</b:YearAccessed>
    <b:MonthAccessed>Aug</b:MonthAccessed>
    <b:URL>http://wirtschaftslexikon.gabler.de/Archiv/55200/url-v8.html</b:URL>
    <b:RefOrder>13</b:RefOrder>
  </b:Source>
  <b:Source>
    <b:Tag>Gol13</b:Tag>
    <b:SourceType>Book</b:SourceType>
    <b:Guid>{B2D591C8-74B1-4585-8A9C-02168F763CC1}</b:Guid>
    <b:Title>Architektur- und Entwurfsmuster der Softwaretechnik: Mit lauffähigen Beispielen in Java</b:Title>
    <b:Year>2013</b:Year>
    <b:Author>
      <b:Author>
        <b:NameList>
          <b:Person>
            <b:Last>Goll</b:Last>
            <b:First>J.</b:First>
          </b:Person>
          <b:Person>
            <b:Last>Dausmann</b:Last>
            <b:First>M.</b:First>
          </b:Person>
        </b:NameList>
      </b:Author>
    </b:Author>
    <b:City>Wiesbaden</b:City>
    <b:Publisher>Springer Vieweg</b:Publisher>
    <b:RefOrder>14</b:RefOrder>
  </b:Source>
  <b:Source>
    <b:Tag>Wik179</b:Tag>
    <b:SourceType>InternetSite</b:SourceType>
    <b:Guid>{4CCE431C-3D5D-45E8-9E2D-441899FA0553}</b:Guid>
    <b:Title>Framework</b:Title>
    <b:Year>2017</b:Year>
    <b:Author>
      <b:Author>
        <b:NameList>
          <b:Person>
            <b:Last>Wikipedia</b:Last>
          </b:Person>
        </b:NameList>
      </b:Author>
    </b:Author>
    <b:Month>März</b:Month>
    <b:YearAccessed>2017</b:YearAccessed>
    <b:MonthAccessed>Aug.</b:MonthAccessed>
    <b:URL>https://de.wikipedia.org/wiki/Framework</b:URL>
    <b:RefOrder>15</b:RefOrder>
  </b:Source>
  <b:Source>
    <b:Tag>Fet16</b:Tag>
    <b:SourceType>InternetSite</b:SourceType>
    <b:Guid>{4A5F1A5E-423A-47EB-A96B-8C2F2BE9A360}</b:Guid>
    <b:Author>
      <b:Author>
        <b:NameList>
          <b:Person>
            <b:Last>Fettke</b:Last>
            <b:First>P.</b:First>
          </b:Person>
        </b:NameList>
      </b:Author>
    </b:Author>
    <b:Title>Client-Server-Architektur</b:Title>
    <b:Year>2016</b:Year>
    <b:Month>Sept.</b:Month>
    <b:YearAccessed>2017</b:YearAccessed>
    <b:MonthAccessed>Aug</b:MonthAccessed>
    <b:URL>http://www.enzyklopaedie-der-wirtschaftsinformatik.de/lexikon/is-management/Systementwicklung/Softwarearchitektur/Architekturparadigmen/Client-Server-Architektur</b:URL>
    <b:RefOrder>16</b:RefOrder>
  </b:Source>
  <b:Source>
    <b:Tag>sel17</b:Tag>
    <b:SourceType>InternetSite</b:SourceType>
    <b:Guid>{DC756D22-F0B0-40DF-8127-98305AE1341C}</b:Guid>
    <b:Author>
      <b:Author>
        <b:NameList>
          <b:Person>
            <b:Last>selfhtml</b:Last>
          </b:Person>
        </b:NameList>
      </b:Author>
    </b:Author>
    <b:Title>JavaScript/ Anwendung und Praxis/ Webanwendung</b:Title>
    <b:Year>2017</b:Year>
    <b:Month>Feb.</b:Month>
    <b:YearAccessed>2017</b:YearAccessed>
    <b:MonthAccessed>Aug</b:MonthAccessed>
    <b:URL>https://wiki.selfhtml.org/wiki/JavaScript/Anwendung_und_Praxis/Webanwendung</b:URL>
    <b:RefOrder>17</b:RefOrder>
  </b:Source>
  <b:Source>
    <b:Tag>sel171</b:Tag>
    <b:SourceType>InternetSite</b:SourceType>
    <b:Guid>{60340BF3-3EEC-422F-9111-F2329562DFE4}</b:Guid>
    <b:Author>
      <b:Author>
        <b:NameList>
          <b:Person>
            <b:Last>selfhtml</b:Last>
          </b:Person>
        </b:NameList>
      </b:Author>
    </b:Author>
    <b:Title>JavaScript/ Ajax</b:Title>
    <b:Year>2017</b:Year>
    <b:Month>Juli</b:Month>
    <b:YearAccessed>2017</b:YearAccessed>
    <b:MonthAccessed>Aug</b:MonthAccessed>
    <b:URL>https://wiki.selfhtml.org/wiki/JavaScript/Ajax</b:URL>
    <b:RefOrder>18</b:RefOrder>
  </b:Source>
  <b:Source>
    <b:Tag>Mic12</b:Tag>
    <b:SourceType>InternetSite</b:SourceType>
    <b:Guid>{72D4A588-7A0B-46B6-8215-A33FB6309A3D}</b:Guid>
    <b:Author>
      <b:Author>
        <b:NameList>
          <b:Person>
            <b:Last>Microsoft</b:Last>
          </b:Person>
        </b:NameList>
      </b:Author>
    </b:Author>
    <b:Title>The MVVM Pattern</b:Title>
    <b:Year>2012</b:Year>
    <b:Month>Feb.</b:Month>
    <b:YearAccessed>2017</b:YearAccessed>
    <b:MonthAccessed>Juli</b:MonthAccessed>
    <b:URL>https://msdn.microsoft.com/en-us/library/hh848246.aspx</b:URL>
    <b:RefOrder>19</b:RefOrder>
  </b:Source>
  <b:Source>
    <b:Tag>Wik1710</b:Tag>
    <b:SourceType>InternetSite</b:SourceType>
    <b:Guid>{1CB4C88F-65DA-4AB0-B54E-766FBC620539}</b:Guid>
    <b:Author>
      <b:Author>
        <b:NameList>
          <b:Person>
            <b:Last>Wikipedia</b:Last>
          </b:Person>
        </b:NameList>
      </b:Author>
    </b:Author>
    <b:Title>Hasfunktion</b:Title>
    <b:Year>2017</b:Year>
    <b:Month>Juni</b:Month>
    <b:YearAccessed>2017</b:YearAccessed>
    <b:MonthAccessed>Juli</b:MonthAccessed>
    <b:URL>https://de.wikipedia.org/wiki/Hashfunktion</b:URL>
    <b:RefOrder>20</b:RefOrder>
  </b:Source>
  <b:Source>
    <b:Tag>Wik1711</b:Tag>
    <b:SourceType>InternetSite</b:SourceType>
    <b:Guid>{62A1925E-CF8A-49DC-A5E1-423F26D4E16C}</b:Guid>
    <b:Author>
      <b:Author>
        <b:NameList>
          <b:Person>
            <b:Last>Wikipedia</b:Last>
          </b:Person>
        </b:NameList>
      </b:Author>
    </b:Author>
    <b:Title>Message-Digest Algorithm 5</b:Title>
    <b:Year>2017</b:Year>
    <b:Month>Aug.</b:Month>
    <b:YearAccessed>2017</b:YearAccessed>
    <b:MonthAccessed>Aug.</b:MonthAccessed>
    <b:URL>https://de.wikipedia.org/wiki/Message-Digest_Algorithm_5</b:URL>
    <b:RefOrder>21</b:RefOrder>
  </b:Source>
  <b:Source>
    <b:Tag>Gab171</b:Tag>
    <b:SourceType>InternetSite</b:SourceType>
    <b:Guid>{4D40B33D-6774-48A3-9B1F-0F15B46E9B7D}</b:Guid>
    <b:Author>
      <b:Author>
        <b:NameList>
          <b:Person>
            <b:Last>Wirtschaftslexikon</b:Last>
            <b:First>Gabler</b:First>
          </b:Person>
        </b:NameList>
      </b:Author>
    </b:Author>
    <b:Title>Primärschlüssel</b:Title>
    <b:Year>2017</b:Year>
    <b:YearAccessed>2017</b:YearAccessed>
    <b:MonthAccessed>Aug</b:MonthAccessed>
    <b:URL>http://m.wirtschaftslexikon.gabler.de/Definition/schluessel.html?referenceKeywordName=Prim%C3%A4rschl%C3%BCssel</b:URL>
    <b:RefOrder>22</b:RefOrder>
  </b:Source>
  <b:Source>
    <b:Tag>Mic171</b:Tag>
    <b:SourceType>InternetSite</b:SourceType>
    <b:Guid>{3EB94520-4957-4CD4-917F-6C6EC8663B53}</b:Guid>
    <b:Author>
      <b:Author>
        <b:NameList>
          <b:Person>
            <b:Last>Microsoft</b:Last>
          </b:Person>
        </b:NameList>
      </b:Author>
    </b:Author>
    <b:Title>Exemplarische Vorgehensweise: Erstellen einer Website mit Razor-Syntax in Visual Studio</b:Title>
    <b:Year>2017</b:Year>
    <b:YearAccessed>2017</b:YearAccessed>
    <b:MonthAccessed>Aug</b:MonthAccessed>
    <b:URL>https://msdn.microsoft.com/de-de/library/gg606533(v=vs.100).aspx</b:URL>
    <b:RefOrder>23</b:RefOrder>
  </b:Source>
  <b:Source>
    <b:Tag>Gab172</b:Tag>
    <b:SourceType>InternetSite</b:SourceType>
    <b:Guid>{9E24D742-2C8D-495C-81EC-FEDB6C52A5CF}</b:Guid>
    <b:Author>
      <b:Author>
        <b:NameList>
          <b:Person>
            <b:Last>Wirtschaftslexikon</b:Last>
            <b:First>Gabler</b:First>
          </b:Person>
        </b:NameList>
      </b:Author>
    </b:Author>
    <b:Title>Datenbankmanagementsystem (DBMS)</b:Title>
    <b:YearAccessed>2017</b:YearAccessed>
    <b:MonthAccessed>Aug</b:MonthAccessed>
    <b:URL>http://wirtschaftslexikon.gabler.de/Archiv/74907/datenbankmanagementsystem-dbms-v9.html</b:URL>
    <b:RefOrder>24</b:RefOrder>
  </b:Source>
  <b:Source>
    <b:Tag>Mic172</b:Tag>
    <b:SourceType>InternetSite</b:SourceType>
    <b:Guid>{98A8F9FF-4484-4C39-8F98-60C7F65FB324}</b:Guid>
    <b:Author>
      <b:Author>
        <b:NameList>
          <b:Person>
            <b:Last>Microsoft</b:Last>
          </b:Person>
        </b:NameList>
      </b:Author>
    </b:Author>
    <b:Title>Was ist eine DLL?</b:Title>
    <b:Year>2017</b:Year>
    <b:Month>Mai</b:Month>
    <b:YearAccessed>2017</b:YearAccessed>
    <b:MonthAccessed>Aug.</b:MonthAccessed>
    <b:URL>https://support.microsoft.com/de-de/help/815065/what-is-a-dll</b:URL>
    <b:RefOrder>25</b:RefOrder>
  </b:Source>
  <b:Source>
    <b:Tag>Kec15</b:Tag>
    <b:SourceType>Book</b:SourceType>
    <b:Guid>{A9E3656F-5D51-4E26-9815-C3B8EB2DBFD0}</b:Guid>
    <b:Title>UML 2.5. Das umfassende Handbuch</b:Title>
    <b:Year>2015</b:Year>
    <b:Author>
      <b:Author>
        <b:NameList>
          <b:Person>
            <b:Last>Kecher</b:Last>
            <b:First>C.</b:First>
          </b:Person>
          <b:Person>
            <b:Last>Salvanos</b:Last>
            <b:First>A.</b:First>
          </b:Person>
        </b:NameList>
      </b:Author>
    </b:Author>
    <b:City>Bonn</b:City>
    <b:Publisher>Rheinwerk Verlag GmbH</b:Publisher>
    <b:RefOrder>26</b:RefOrder>
  </b:Source>
  <b:Source>
    <b:Tag>Oet14</b:Tag>
    <b:SourceType>InternetSite</b:SourceType>
    <b:Guid>{90FD541A-E40E-4650-8F17-1D2495D2F51F}</b:Guid>
    <b:Title>Was ist eine Softwarelizenz</b:Title>
    <b:Year>2014</b:Year>
    <b:Author>
      <b:Author>
        <b:NameList>
          <b:Person>
            <b:Last>Oettinger</b:Last>
            <b:First>R.</b:First>
          </b:Person>
        </b:NameList>
      </b:Author>
    </b:Author>
    <b:Month>Juni</b:Month>
    <b:YearAccessed>2017</b:YearAccessed>
    <b:MonthAccessed>Aug.</b:MonthAccessed>
    <b:URL>https://www.computerwoche.de/a/was-ist-eine-softwarelizenz,1913465</b:URL>
    <b:RefOrder>27</b:RefOrder>
  </b:Source>
  <b:Source>
    <b:Tag>Gab173</b:Tag>
    <b:SourceType>InternetSite</b:SourceType>
    <b:Guid>{83ADFBC6-D5D8-4E54-A511-4BB850959537}</b:Guid>
    <b:Author>
      <b:Author>
        <b:NameList>
          <b:Person>
            <b:Last>Wirtschaftslexikon</b:Last>
            <b:First>Gabler</b:First>
          </b:Person>
        </b:NameList>
      </b:Author>
    </b:Author>
    <b:Title>Open Source</b:Title>
    <b:YearAccessed>2017</b:YearAccessed>
    <b:MonthAccessed>Aug.</b:MonthAccessed>
    <b:URL>http://wirtschaftslexikon.gabler.de/Archiv/77360/open-source-v8.html</b:URL>
    <b:RefOrder>28</b:RefOrder>
  </b:Source>
  <b:Source>
    <b:Tag>Wik1712</b:Tag>
    <b:SourceType>InternetSite</b:SourceType>
    <b:Guid>{0707A803-33F4-4626-B9D9-15391C40F189}</b:Guid>
    <b:Author>
      <b:Author>
        <b:NameList>
          <b:Person>
            <b:Last>Wikipedia</b:Last>
          </b:Person>
        </b:NameList>
      </b:Author>
    </b:Author>
    <b:Title>Microsoft Access</b:Title>
    <b:Year>2017</b:Year>
    <b:Month>März</b:Month>
    <b:YearAccessed>2017</b:YearAccessed>
    <b:MonthAccessed>Aug.</b:MonthAccessed>
    <b:URL>https://de.wikipedia.org/wiki/Microsoft_Access</b:URL>
    <b:RefOrder>29</b:RefOrder>
  </b:Source>
  <b:Source>
    <b:Tag>Mil16</b:Tag>
    <b:SourceType>InternetSite</b:SourceType>
    <b:Guid>{87176049-6726-45F0-B023-42EB0412382A}</b:Guid>
    <b:Title>How to Download and Compile Solr 6 in Eclipse</b:Title>
    <b:Year>2016</b:Year>
    <b:Month>Mai</b:Month>
    <b:YearAccessed>2017</b:YearAccessed>
    <b:MonthAccessed>Juli</b:MonthAccessed>
    <b:URL>http://coding-art.blogspot.de/2016/05/how-to-download-and-compile-solr-6-in.html</b:URL>
    <b:Author>
      <b:Author>
        <b:NameList>
          <b:Person>
            <b:Last>Miller</b:Last>
            <b:First>B.</b:First>
          </b:Person>
        </b:NameList>
      </b:Author>
    </b:Author>
    <b:RefOrder>30</b:RefOrder>
  </b:Source>
  <b:Source>
    <b:Tag>Wik1713</b:Tag>
    <b:SourceType>InternetSite</b:SourceType>
    <b:Guid>{D05E0281-B9B3-437A-9839-539417E3B1E4}</b:Guid>
    <b:Author>
      <b:Author>
        <b:NameList>
          <b:Person>
            <b:Last>Wikipedia</b:Last>
          </b:Person>
        </b:NameList>
      </b:Author>
    </b:Author>
    <b:Title>Globally Unique Identifier</b:Title>
    <b:Year>2017</b:Year>
    <b:Month>Juni</b:Month>
    <b:YearAccessed>2017</b:YearAccessed>
    <b:MonthAccessed>Aug.</b:MonthAccessed>
    <b:URL>https://de.wikipedia.org/wiki/Globally_Unique_Identifier</b:URL>
    <b:RefOrder>31</b:RefOrder>
  </b:Source>
  <b:Source>
    <b:Tag>sag17</b:Tag>
    <b:SourceType>InternetSite</b:SourceType>
    <b:Guid>{61D07A09-99DF-45D9-9794-CE8B92CE5624}</b:Guid>
    <b:Author>
      <b:Author>
        <b:NameList>
          <b:Person>
            <b:Last>GmbH</b:Last>
            <b:First>Sage</b:First>
          </b:Person>
        </b:NameList>
      </b:Author>
    </b:Author>
    <b:Title>Das Unternehmen</b:Title>
    <b:Year>2017</b:Year>
    <b:YearAccessed>2017</b:YearAccessed>
    <b:MonthAccessed>Aug.</b:MonthAccessed>
    <b:URL>http://www.sage.de/ueber-uns/ueber-sage/unternehmensprofil</b:URL>
    <b:RefOrder>32</b:RefOrder>
  </b:Source>
  <b:Source>
    <b:Tag>Chr17</b:Tag>
    <b:SourceType>InternetSite</b:SourceType>
    <b:Guid>{108ABBAD-B7E2-4A55-BAF1-74468BB0E2C0}</b:Guid>
    <b:Title>Top 10 Search Engines In The World</b:Title>
    <b:Year>2017</b:Year>
    <b:YearAccessed>2017</b:YearAccessed>
    <b:MonthAccessed>Aug</b:MonthAccessed>
    <b:URL>https://www.reliablesoft.net/top-10-search-engines-in-the-world/</b:URL>
    <b:Author>
      <b:Author>
        <b:NameList>
          <b:Person>
            <b:Last>Chris</b:Last>
            <b:First>A.</b:First>
          </b:Person>
        </b:NameList>
      </b:Author>
    </b:Author>
    <b:RefOrder>33</b:RefOrder>
  </b:Source>
  <b:Source>
    <b:Tag>Edl11</b:Tag>
    <b:SourceType>Book</b:SourceType>
    <b:Guid>{848F6145-FD3D-4349-9322-B095302BD8E0}</b:Guid>
    <b:Title>NoSQL - Einstieg in die Welt nichtrelationaler Web 2.0 Datenbanken</b:Title>
    <b:Year>2011</b:Year>
    <b:Author>
      <b:Author>
        <b:NameList>
          <b:Person>
            <b:Last>Edlich</b:Last>
            <b:First>S.</b:First>
            <b:Middle>et al.</b:Middle>
          </b:Person>
        </b:NameList>
      </b:Author>
    </b:Author>
    <b:City>Münschen</b:City>
    <b:Publisher>Carl Hanser Verlag</b:Publisher>
    <b:RefOrder>34</b:RefOrder>
  </b:Source>
  <b:Source>
    <b:Tag>Fow17</b:Tag>
    <b:SourceType>InternetSite</b:SourceType>
    <b:Guid>{BFFC818F-F35D-485B-B951-5A4B1F693219}</b:Guid>
    <b:Title>Data Transfer Object</b:Title>
    <b:YearAccessed>2017</b:YearAccessed>
    <b:MonthAccessed>Aug</b:MonthAccessed>
    <b:URL>https://martinfowler.com/eaaCatalog/dataTransferObject.html</b:URL>
    <b:Author>
      <b:Author>
        <b:NameList>
          <b:Person>
            <b:Last>Fowler</b:Last>
            <b:First>M.</b:First>
          </b:Person>
        </b:NameList>
      </b:Author>
    </b:Author>
    <b:RefOrder>35</b:RefOrder>
  </b:Source>
  <b:Source>
    <b:Tag>Fow06</b:Tag>
    <b:SourceType>InternetSite</b:SourceType>
    <b:Guid>{19873D53-8301-49F8-BD81-796ED50B0F63}</b:Guid>
    <b:Title>GUI Architectures</b:Title>
    <b:Year>2006</b:Year>
    <b:Month>Juli</b:Month>
    <b:YearAccessed>2017</b:YearAccessed>
    <b:MonthAccessed>Aug.</b:MonthAccessed>
    <b:URL>https://martinfowler.com/eaaDev/uiArchs.html</b:URL>
    <b:Author>
      <b:Author>
        <b:NameList>
          <b:Person>
            <b:Last>Fowler</b:Last>
            <b:First>M.</b:First>
          </b:Person>
        </b:NameList>
      </b:Author>
    </b:Author>
    <b:RefOrder>36</b:RefOrder>
  </b:Source>
  <b:Source>
    <b:Tag>Gra14</b:Tag>
    <b:SourceType>Book</b:SourceType>
    <b:Guid>{77102A29-5242-4443-B67B-086C7168B405}</b:Guid>
    <b:Author>
      <b:Author>
        <b:NameList>
          <b:Person>
            <b:Last>Grainger</b:Last>
            <b:First>T.</b:First>
          </b:Person>
          <b:Person>
            <b:Last>Potter</b:Last>
            <b:First>T.</b:First>
          </b:Person>
        </b:NameList>
      </b:Author>
    </b:Author>
    <b:Title>Solr in Action</b:Title>
    <b:Year>2014</b:Year>
    <b:City>New York</b:City>
    <b:Publisher>Manning Publications Co.</b:Publisher>
    <b:LCID>de-DE</b:LCID>
    <b:RefOrder>37</b:RefOrder>
  </b:Source>
  <b:Source>
    <b:Tag>Raf17</b:Tag>
    <b:SourceType>InternetSite</b:SourceType>
    <b:Guid>{915851D2-3918-412D-856F-FA381D081D12}</b:Guid>
    <b:Author>
      <b:Author>
        <b:NameList>
          <b:Person>
            <b:Last>Kuc</b:Last>
            <b:First>R.</b:First>
          </b:Person>
        </b:NameList>
      </b:Author>
    </b:Author>
    <b:Title>Top 15 Solr vs. Elasticsearch Differences</b:Title>
    <b:Year>2017</b:Year>
    <b:Month>Juni</b:Month>
    <b:Day>19</b:Day>
    <b:YearAccessed>2017</b:YearAccessed>
    <b:MonthAccessed>August</b:MonthAccessed>
    <b:DayAccessed>5</b:DayAccessed>
    <b:URL>https://sematext.com/blog/2017/06/19/solr-vs-elasticsearch-differences/</b:URL>
    <b:RefOrder>38</b:RefOrder>
  </b:Source>
  <b:Source>
    <b:Tag>McC10</b:Tag>
    <b:SourceType>Book</b:SourceType>
    <b:Guid>{9CF4926F-75B5-4E29-848D-ABCBE7A5B7CD}</b:Guid>
    <b:Title>Lucene in Action</b:Title>
    <b:Year>2010</b:Year>
    <b:City>Greenwich</b:City>
    <b:Publisher>Manning Publications Co</b:Publisher>
    <b:Author>
      <b:Author>
        <b:NameList>
          <b:Person>
            <b:Last>McCandless</b:Last>
            <b:First>M.</b:First>
          </b:Person>
          <b:Person>
            <b:Last>Hatcher</b:Last>
            <b:First>E.</b:First>
          </b:Person>
          <b:Person>
            <b:Last>Gospodnetic</b:Last>
            <b:First>O.</b:First>
          </b:Person>
        </b:NameList>
      </b:Author>
    </b:Author>
    <b:LCID>de-DE</b:LCID>
    <b:RefOrder>39</b:RefOrder>
  </b:Source>
  <b:Source>
    <b:Tag>Osm17</b:Tag>
    <b:SourceType>InternetSite</b:SourceType>
    <b:Guid>{87580692-00CC-4FA8-A16B-06F837C2359C}</b:Guid>
    <b:Title>Learning Javascript Design Patterns</b:Title>
    <b:Year>2017</b:Year>
    <b:YearAccessed>2017</b:YearAccessed>
    <b:MonthAccessed>Aug</b:MonthAccessed>
    <b:URL>https://addyosmani.com/resources/essentialjsdesignpatterns/book/</b:URL>
    <b:Author>
      <b:Author>
        <b:NameList>
          <b:Person>
            <b:Last>Osmani</b:Last>
            <b:First>A.</b:First>
          </b:Person>
        </b:NameList>
      </b:Author>
    </b:Author>
    <b:RefOrder>40</b:RefOrder>
  </b:Source>
  <b:Source>
    <b:Tag>Sch15</b:Tag>
    <b:SourceType>InternetSite</b:SourceType>
    <b:Guid>{0A443808-CF6B-404B-82A8-BCA108DD4159}</b:Guid>
    <b:Title>SEO und SEA im Kreuzfeuer von AJAX und Single-Page-Applications</b:Title>
    <b:Year>2015</b:Year>
    <b:Month>Okt.</b:Month>
    <b:YearAccessed>2017</b:YearAccessed>
    <b:MonthAccessed>Aug</b:MonthAccessed>
    <b:URL>https://www.mso-digital.de/seo-und-sea-im-kreuzfeuer-von-ajax-und-single-page-applications/</b:URL>
    <b:Author>
      <b:Author>
        <b:NameList>
          <b:Person>
            <b:Last>Schiering</b:Last>
            <b:First>M.</b:First>
          </b:Person>
        </b:NameList>
      </b:Author>
    </b:Author>
    <b:RefOrder>41</b:RefOrder>
  </b:Source>
  <b:Source>
    <b:Tag>DrH15</b:Tag>
    <b:SourceType>InternetSite</b:SourceType>
    <b:Guid>{C506FD25-E59E-49B8-AE35-BB4B923E9D03}</b:Guid>
    <b:Author>
      <b:Author>
        <b:NameList>
          <b:Person>
            <b:Last>Schwichtenberg</b:Last>
            <b:First>Dr.</b:First>
            <b:Middle>H.</b:Middle>
          </b:Person>
        </b:NameList>
      </b:Author>
    </b:Author>
    <b:Title>Erklärung des Begriffs: Internet Information Server (IIS)</b:Title>
    <b:Year>2015</b:Year>
    <b:Month>Dez.</b:Month>
    <b:YearAccessed>2017</b:YearAccessed>
    <b:MonthAccessed>Aug.</b:MonthAccessed>
    <b:URL>http://www.it-visions.de/glossar/alle/109/Der_Internet_Information_Server_IIS_und_ASPNET.aspx</b:URL>
    <b:RefOrder>42</b:RefOrder>
  </b:Source>
  <b:Source>
    <b:Tag>Sie15</b:Tag>
    <b:SourceType>InternetSite</b:SourceType>
    <b:Guid>{F26637B1-0920-432D-BF0A-CF912453C137}</b:Guid>
    <b:Title>Informatik Aktuell</b:Title>
    <b:Year>2015</b:Year>
    <b:Month>Oktober</b:Month>
    <b:Day>20</b:Day>
    <b:YearAccessed>2017</b:YearAccessed>
    <b:MonthAccessed>Juli</b:MonthAccessed>
    <b:DayAccessed>4</b:DayAccessed>
    <b:URL>https://www.informatik-aktuell.de/entwicklung/programmiersprachen/to-trigger-or-not-to-trigger.html</b:URL>
    <b:Author>
      <b:Author>
        <b:NameList>
          <b:Person>
            <b:Last>Sieben</b:Last>
            <b:First>J.</b:First>
          </b:Person>
        </b:NameList>
      </b:Author>
    </b:Author>
    <b:RefOrder>43</b:RefOrder>
  </b:Source>
  <b:Source>
    <b:Tag>Apa17</b:Tag>
    <b:SourceType>InternetSite</b:SourceType>
    <b:Guid>{25887031-1C5A-4227-9839-CA0C48C6AF7D}</b:Guid>
    <b:Author>
      <b:Author>
        <b:NameList>
          <b:Person>
            <b:Last>Solr</b:Last>
            <b:First>Apache</b:First>
          </b:Person>
        </b:NameList>
      </b:Author>
    </b:Author>
    <b:Title>Apache Solr Reference Guide</b:Title>
    <b:Year>2017</b:Year>
    <b:Month>Juni</b:Month>
    <b:YearAccessed>2017</b:YearAccessed>
    <b:MonthAccessed>Juli</b:MonthAccessed>
    <b:URL>https://lucene.apache.org/solr/guide/6_6/</b:URL>
    <b:RefOrder>44</b:RefOrder>
  </b:Source>
  <b:Source>
    <b:Tag>Til15</b:Tag>
    <b:SourceType>Book</b:SourceType>
    <b:Guid>{97DB7C56-F5B9-46E1-97FD-70C2B348A15A}</b:Guid>
    <b:Author>
      <b:Author>
        <b:NameList>
          <b:Person>
            <b:Last>Tilkov</b:Last>
            <b:First>S.</b:First>
            <b:Middle>et al.</b:Middle>
          </b:Person>
        </b:NameList>
      </b:Author>
    </b:Author>
    <b:Title>REST und HTTP - Entwicklung und Integration nach dem Architekturstil des Web</b:Title>
    <b:Year>2015</b:Year>
    <b:City>Heidelberg</b:City>
    <b:Publisher>dpunkt.verlag</b:Publisher>
    <b:RefOrder>45</b:RefOrder>
  </b:Source>
  <b:Source>
    <b:Tag>Ull10</b:Tag>
    <b:SourceType>Book</b:SourceType>
    <b:Guid>{06AC1A66-BF1B-4FC8-B99D-2B46EFC1D9A6}</b:Guid>
    <b:Title>Java ist auch eine Insel - Das umfassende Handbuch</b:Title>
    <b:Year>2010</b:Year>
    <b:Author>
      <b:Author>
        <b:NameList>
          <b:Person>
            <b:Last>Ullenboom</b:Last>
            <b:First>C.</b:First>
          </b:Person>
        </b:NameList>
      </b:Author>
    </b:Author>
    <b:City>Bonn</b:City>
    <b:Publisher>Rheinwerk Verlag</b:Publisher>
    <b:RefOrder>46</b:RefOrder>
  </b:Source>
  <b:Source>
    <b:Tag>Wik171</b:Tag>
    <b:SourceType>InternetSite</b:SourceType>
    <b:Guid>{ED99BC94-78B9-42E1-961F-6210282DF3AD}</b:Guid>
    <b:Author>
      <b:Author>
        <b:NameList>
          <b:Person>
            <b:Last>Wikipedia</b:Last>
          </b:Person>
        </b:NameList>
      </b:Author>
    </b:Author>
    <b:Title>Anwendungssoftware</b:Title>
    <b:Year>2017</b:Year>
    <b:Month>März</b:Month>
    <b:YearAccessed>2017</b:YearAccessed>
    <b:MonthAccessed>Aug.</b:MonthAccessed>
    <b:URL>https://de.wikipedia.org/wiki/Anwendungssoftware</b:URL>
    <b:RefOrder>47</b:RefOrder>
  </b:Source>
  <b:Source>
    <b:Tag>Yig16</b:Tag>
    <b:SourceType>InternetSite</b:SourceType>
    <b:Guid>{AEC4D432-1081-4B70-BF80-2E6765AC3173}</b:Guid>
    <b:Title>Solr vs. Elasticsearch: Who’s The Leading Open Source Search Engine?</b:Title>
    <b:Year>2016</b:Year>
    <b:Month>Sept.</b:Month>
    <b:YearAccessed>2017</b:YearAccessed>
    <b:MonthAccessed>Aug.</b:MonthAccessed>
    <b:URL>https://logz.io/blog/solr-vs-elasticsearch/</b:URL>
    <b:Author>
      <b:Author>
        <b:NameList>
          <b:Person>
            <b:Last>Yigal</b:Last>
            <b:First>A.</b:First>
          </b:Person>
        </b:NameList>
      </b:Author>
    </b:Author>
    <b:RefOrder>48</b:RefOrder>
  </b:Source>
  <b:Source>
    <b:Tag>Zal14</b:Tag>
    <b:SourceType>InternetSite</b:SourceType>
    <b:Guid>{B5ACFAA3-9F42-4206-A846-AF9E2D0561FF}</b:Guid>
    <b:Title>An Introduction To The HTML5 History API</b:Title>
    <b:Year>2014</b:Year>
    <b:Month>Okt.</b:Month>
    <b:YearAccessed>2017</b:YearAccessed>
    <b:MonthAccessed>Aug.</b:MonthAccessed>
    <b:URL>https://code.tutsplus.com/tutorials/an-introduction-to-the-html5-history-api--cms-22160</b:URL>
    <b:Author>
      <b:Author>
        <b:NameList>
          <b:Person>
            <b:Last>Zala</b:Last>
            <b:First>A.</b:First>
          </b:Person>
        </b:NameList>
      </b:Author>
    </b:Author>
    <b:RefOrder>49</b:RefOrder>
  </b:Source>
  <b:Source>
    <b:Tag>Wik17</b:Tag>
    <b:SourceType>InternetSite</b:SourceType>
    <b:Guid>{11BE3E01-2640-4254-B476-9ACF51F4C4CB}</b:Guid>
    <b:Author>
      <b:Author>
        <b:NameList>
          <b:Person>
            <b:Last>Wikipedia</b:Last>
          </b:Person>
        </b:NameList>
      </b:Author>
    </b:Author>
    <b:Title>PL/SQL</b:Title>
    <b:YearAccessed>2017</b:YearAccessed>
    <b:MonthAccessed>Juli</b:MonthAccessed>
    <b:URL>https://de.wikipedia.org/wiki/PL/SQL</b:URL>
    <b:Year>2017</b:Year>
    <b:Month>Mai</b:Month>
    <b:RefOrder>50</b:RefOrder>
  </b:Source>
</b:Sources>
</file>

<file path=customXml/itemProps1.xml><?xml version="1.0" encoding="utf-8"?>
<ds:datastoreItem xmlns:ds="http://schemas.openxmlformats.org/officeDocument/2006/customXml" ds:itemID="{8AC4F8D5-F89E-4971-9FD0-A1C1E42C5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1250</Words>
  <Characters>15557</Characters>
  <Application>Microsoft Office Word</Application>
  <DocSecurity>0</DocSecurity>
  <Lines>129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Lerm, Stefan</dc:creator>
  <cp:lastModifiedBy>Stöckert, Angela, NMU-OI</cp:lastModifiedBy>
  <cp:revision>3</cp:revision>
  <cp:lastPrinted>2017-08-29T07:23:00Z</cp:lastPrinted>
  <dcterms:created xsi:type="dcterms:W3CDTF">2018-02-26T13:28:00Z</dcterms:created>
  <dcterms:modified xsi:type="dcterms:W3CDTF">2018-02-26T13:36:00Z</dcterms:modified>
</cp:coreProperties>
</file>